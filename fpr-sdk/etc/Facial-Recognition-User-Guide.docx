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D6" w:rsidRPr="006D576B" w:rsidRDefault="006D576B" w:rsidP="006D576B">
      <w:pPr>
        <w:contextualSpacing/>
        <w:jc w:val="center"/>
        <w:rPr>
          <w:rFonts w:ascii="Times New Roman" w:hAnsi="Times New Roman" w:cs="Times New Roman"/>
          <w:sz w:val="28"/>
          <w:u w:val="single"/>
        </w:rPr>
      </w:pPr>
      <w:r w:rsidRPr="006D576B">
        <w:rPr>
          <w:rFonts w:ascii="Times New Roman" w:hAnsi="Times New Roman" w:cs="Times New Roman"/>
          <w:sz w:val="28"/>
          <w:u w:val="single"/>
        </w:rPr>
        <w:t>Facial Recognition – User Guidelines</w:t>
      </w:r>
    </w:p>
    <w:p w:rsidR="006D576B" w:rsidRPr="006D576B" w:rsidRDefault="006D576B" w:rsidP="006D576B">
      <w:pPr>
        <w:contextualSpacing/>
        <w:jc w:val="center"/>
        <w:rPr>
          <w:rFonts w:ascii="Times New Roman" w:hAnsi="Times New Roman" w:cs="Times New Roman"/>
        </w:rPr>
      </w:pPr>
    </w:p>
    <w:p w:rsidR="006D576B" w:rsidRPr="006D576B" w:rsidRDefault="006D576B" w:rsidP="006D576B">
      <w:pPr>
        <w:contextualSpacing/>
        <w:rPr>
          <w:rFonts w:ascii="Times New Roman" w:hAnsi="Times New Roman" w:cs="Times New Roman"/>
        </w:rPr>
      </w:pPr>
      <w:r w:rsidRPr="006D576B">
        <w:rPr>
          <w:rFonts w:ascii="Times New Roman" w:hAnsi="Times New Roman" w:cs="Times New Roman"/>
        </w:rPr>
        <w:t xml:space="preserve">This guide is intended to help developers understand how to write an Android application using Snapdragon™ SDK </w:t>
      </w:r>
      <w:r>
        <w:rPr>
          <w:rFonts w:ascii="Times New Roman" w:hAnsi="Times New Roman" w:cs="Times New Roman"/>
        </w:rPr>
        <w:t>-</w:t>
      </w:r>
      <w:r w:rsidRPr="006D576B">
        <w:rPr>
          <w:rFonts w:ascii="Times New Roman" w:hAnsi="Times New Roman" w:cs="Times New Roman"/>
        </w:rPr>
        <w:t xml:space="preserve">Facial Recognition. </w:t>
      </w:r>
    </w:p>
    <w:p w:rsidR="006D576B" w:rsidRDefault="006D576B" w:rsidP="006D576B">
      <w:pPr>
        <w:contextualSpacing/>
        <w:rPr>
          <w:rFonts w:ascii="Times New Roman" w:hAnsi="Times New Roman" w:cs="Times New Roman"/>
        </w:rPr>
      </w:pPr>
    </w:p>
    <w:p w:rsidR="006D576B" w:rsidRDefault="00941AA9" w:rsidP="006D576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starting to write a Facial Recognition application it is recommended that you familiarize yourself</w:t>
      </w:r>
      <w:r w:rsidR="00866D23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writing an application using </w:t>
      </w:r>
      <w:r w:rsidR="00866D23">
        <w:rPr>
          <w:rFonts w:ascii="Times New Roman" w:hAnsi="Times New Roman" w:cs="Times New Roman"/>
        </w:rPr>
        <w:t xml:space="preserve">the </w:t>
      </w:r>
      <w:r w:rsidRPr="006D576B">
        <w:rPr>
          <w:rFonts w:ascii="Times New Roman" w:hAnsi="Times New Roman" w:cs="Times New Roman"/>
        </w:rPr>
        <w:t xml:space="preserve">Snapdragon™ SDK </w:t>
      </w:r>
      <w:r>
        <w:rPr>
          <w:rFonts w:ascii="Times New Roman" w:hAnsi="Times New Roman" w:cs="Times New Roman"/>
        </w:rPr>
        <w:t>-</w:t>
      </w:r>
      <w:r w:rsidRPr="006D576B">
        <w:rPr>
          <w:rFonts w:ascii="Times New Roman" w:hAnsi="Times New Roman" w:cs="Times New Roman"/>
        </w:rPr>
        <w:t xml:space="preserve">Facial </w:t>
      </w:r>
      <w:r>
        <w:rPr>
          <w:rFonts w:ascii="Times New Roman" w:hAnsi="Times New Roman" w:cs="Times New Roman"/>
        </w:rPr>
        <w:t>Processing framework</w:t>
      </w:r>
      <w:r w:rsidRPr="00900807">
        <w:rPr>
          <w:rFonts w:ascii="Times New Roman" w:hAnsi="Times New Roman" w:cs="Times New Roman"/>
          <w:color w:val="FF0000"/>
        </w:rPr>
        <w:t>&lt;@link to FP&gt;</w:t>
      </w:r>
      <w:r w:rsidR="00900807">
        <w:rPr>
          <w:rFonts w:ascii="Times New Roman" w:hAnsi="Times New Roman" w:cs="Times New Roman"/>
          <w:color w:val="FF0000"/>
        </w:rPr>
        <w:t xml:space="preserve">, </w:t>
      </w:r>
      <w:r w:rsidR="00900807">
        <w:rPr>
          <w:rFonts w:ascii="Times New Roman" w:hAnsi="Times New Roman" w:cs="Times New Roman"/>
        </w:rPr>
        <w:t>since</w:t>
      </w:r>
      <w:r w:rsidRPr="00900807">
        <w:rPr>
          <w:rFonts w:ascii="Times New Roman" w:hAnsi="Times New Roman" w:cs="Times New Roman"/>
          <w:color w:val="FF0000"/>
        </w:rPr>
        <w:t xml:space="preserve"> </w:t>
      </w:r>
      <w:r w:rsidR="00866D23">
        <w:rPr>
          <w:rFonts w:ascii="Times New Roman" w:hAnsi="Times New Roman" w:cs="Times New Roman"/>
        </w:rPr>
        <w:t xml:space="preserve">Facial Recognition is </w:t>
      </w:r>
      <w:r>
        <w:rPr>
          <w:rFonts w:ascii="Times New Roman" w:hAnsi="Times New Roman" w:cs="Times New Roman"/>
        </w:rPr>
        <w:t>an extension to the existing Facial Processing</w:t>
      </w:r>
      <w:r w:rsidR="00900807">
        <w:rPr>
          <w:rFonts w:ascii="Times New Roman" w:hAnsi="Times New Roman" w:cs="Times New Roman"/>
        </w:rPr>
        <w:t xml:space="preserve"> SDK</w:t>
      </w:r>
      <w:r>
        <w:rPr>
          <w:rFonts w:ascii="Times New Roman" w:hAnsi="Times New Roman" w:cs="Times New Roman"/>
        </w:rPr>
        <w:t xml:space="preserve"> with additional features. </w:t>
      </w:r>
    </w:p>
    <w:p w:rsidR="00900807" w:rsidRDefault="00900807" w:rsidP="006D576B">
      <w:pPr>
        <w:contextualSpacing/>
        <w:rPr>
          <w:rFonts w:ascii="Times New Roman" w:hAnsi="Times New Roman" w:cs="Times New Roman"/>
        </w:rPr>
      </w:pPr>
    </w:p>
    <w:p w:rsidR="00900807" w:rsidRPr="00900807" w:rsidRDefault="00900807" w:rsidP="006D576B">
      <w:pPr>
        <w:contextualSpacing/>
        <w:rPr>
          <w:rFonts w:ascii="Times New Roman" w:hAnsi="Times New Roman" w:cs="Times New Roman"/>
          <w:u w:val="single"/>
        </w:rPr>
      </w:pPr>
      <w:r w:rsidRPr="00900807">
        <w:rPr>
          <w:rFonts w:ascii="Times New Roman" w:hAnsi="Times New Roman" w:cs="Times New Roman"/>
          <w:u w:val="single"/>
        </w:rPr>
        <w:t>Useful references</w:t>
      </w:r>
      <w:r w:rsidR="00A81775">
        <w:rPr>
          <w:rFonts w:ascii="Times New Roman" w:hAnsi="Times New Roman" w:cs="Times New Roman"/>
          <w:u w:val="single"/>
        </w:rPr>
        <w:t xml:space="preserve"> for this guide</w:t>
      </w:r>
      <w:r w:rsidRPr="00900807">
        <w:rPr>
          <w:rFonts w:ascii="Times New Roman" w:hAnsi="Times New Roman" w:cs="Times New Roman"/>
          <w:u w:val="single"/>
        </w:rPr>
        <w:t>:</w:t>
      </w:r>
    </w:p>
    <w:p w:rsidR="00900807" w:rsidRDefault="00900807" w:rsidP="009008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Facial Recognition FAQs</w:t>
      </w:r>
      <w:r w:rsidRPr="00900807">
        <w:rPr>
          <w:rFonts w:ascii="Times New Roman" w:hAnsi="Times New Roman" w:cs="Times New Roman"/>
          <w:color w:val="FF0000"/>
        </w:rPr>
        <w:t>&lt;@link&gt;</w:t>
      </w:r>
    </w:p>
    <w:p w:rsidR="00900807" w:rsidRDefault="00900807" w:rsidP="009008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Facial Processing User Guide</w:t>
      </w:r>
      <w:r w:rsidRPr="00900807">
        <w:rPr>
          <w:rFonts w:ascii="Times New Roman" w:hAnsi="Times New Roman" w:cs="Times New Roman"/>
          <w:color w:val="FF0000"/>
        </w:rPr>
        <w:t>&lt;@link&gt;</w:t>
      </w:r>
    </w:p>
    <w:p w:rsidR="00900807" w:rsidRPr="008157BA" w:rsidRDefault="00900807" w:rsidP="009008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Facial Processing FAQs</w:t>
      </w:r>
      <w:r w:rsidRPr="00900807">
        <w:rPr>
          <w:rFonts w:ascii="Times New Roman" w:hAnsi="Times New Roman" w:cs="Times New Roman"/>
          <w:color w:val="FF0000"/>
        </w:rPr>
        <w:t>&lt;@link&gt;</w:t>
      </w:r>
    </w:p>
    <w:p w:rsidR="002C0BE9" w:rsidRDefault="008157BA" w:rsidP="00815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866D23">
        <w:rPr>
          <w:rFonts w:ascii="Times New Roman" w:hAnsi="Times New Roman" w:cs="Times New Roman"/>
        </w:rPr>
        <w:t xml:space="preserve"> guide will step through creating a</w:t>
      </w:r>
      <w:r>
        <w:rPr>
          <w:rFonts w:ascii="Times New Roman" w:hAnsi="Times New Roman" w:cs="Times New Roman"/>
        </w:rPr>
        <w:t xml:space="preserve"> simple Android Application </w:t>
      </w:r>
      <w:r w:rsidR="002C0BE9">
        <w:rPr>
          <w:rFonts w:ascii="Times New Roman" w:hAnsi="Times New Roman" w:cs="Times New Roman"/>
        </w:rPr>
        <w:t>that will start a camera preview and do the following</w:t>
      </w:r>
    </w:p>
    <w:p w:rsidR="002C0BE9" w:rsidRDefault="002C0BE9" w:rsidP="002C0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person </w:t>
      </w:r>
    </w:p>
    <w:p w:rsidR="002C0BE9" w:rsidRDefault="002C0BE9" w:rsidP="002C0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 person</w:t>
      </w:r>
    </w:p>
    <w:p w:rsidR="002C0BE9" w:rsidRDefault="002C0BE9" w:rsidP="002C0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 person</w:t>
      </w:r>
    </w:p>
    <w:p w:rsidR="002C0BE9" w:rsidRDefault="002C0BE9" w:rsidP="002C0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 person</w:t>
      </w:r>
    </w:p>
    <w:p w:rsidR="002C0BE9" w:rsidRDefault="002C0BE9" w:rsidP="002C0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Serialize the album</w:t>
      </w:r>
    </w:p>
    <w:p w:rsidR="002C0BE9" w:rsidRDefault="002C0BE9" w:rsidP="002C0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De-serialize the album</w:t>
      </w:r>
    </w:p>
    <w:p w:rsidR="002C0BE9" w:rsidRPr="002C0BE9" w:rsidRDefault="002C0BE9" w:rsidP="002C0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an album</w:t>
      </w:r>
    </w:p>
    <w:p w:rsidR="002C0BE9" w:rsidRDefault="002C0BE9" w:rsidP="00900807">
      <w:pPr>
        <w:contextualSpacing/>
        <w:rPr>
          <w:del w:id="0" w:author="c_charpe" w:date="2014-02-20T20:57:00Z"/>
          <w:rFonts w:ascii="Times New Roman" w:hAnsi="Times New Roman" w:cs="Times New Roman"/>
        </w:rPr>
      </w:pPr>
    </w:p>
    <w:p w:rsidR="00900807" w:rsidRDefault="00900807" w:rsidP="00900807">
      <w:pPr>
        <w:contextualSpacing/>
        <w:rPr>
          <w:del w:id="1" w:author="c_charpe" w:date="2014-02-20T20:57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use Eclipse as our development platform. A few steps might </w:t>
      </w:r>
      <w:r w:rsidR="00866D23">
        <w:rPr>
          <w:rFonts w:ascii="Times New Roman" w:hAnsi="Times New Roman" w:cs="Times New Roman"/>
        </w:rPr>
        <w:t>be different depending o</w:t>
      </w:r>
      <w:r>
        <w:rPr>
          <w:rFonts w:ascii="Times New Roman" w:hAnsi="Times New Roman" w:cs="Times New Roman"/>
        </w:rPr>
        <w:t>n your toolset.</w:t>
      </w:r>
    </w:p>
    <w:p w:rsidR="00900807" w:rsidRDefault="00900807" w:rsidP="00900807">
      <w:pPr>
        <w:contextualSpacing/>
        <w:rPr>
          <w:rFonts w:ascii="Times New Roman" w:hAnsi="Times New Roman" w:cs="Times New Roman"/>
        </w:rPr>
      </w:pPr>
    </w:p>
    <w:p w:rsidR="002C0BE9" w:rsidRPr="00A81775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  <w:sz w:val="32"/>
          <w:u w:val="single"/>
        </w:rPr>
      </w:pPr>
    </w:p>
    <w:p w:rsidR="002C0BE9" w:rsidRPr="00A81775" w:rsidRDefault="00B7025B" w:rsidP="00900807">
      <w:pPr>
        <w:contextualSpacing/>
        <w:rPr>
          <w:rFonts w:ascii="Times New Roman" w:hAnsi="Times New Roman" w:cs="Times New Roman"/>
          <w:b/>
          <w:color w:val="C0504D" w:themeColor="accent2"/>
          <w:sz w:val="32"/>
          <w:u w:val="single"/>
        </w:rPr>
      </w:pPr>
      <w:r w:rsidRPr="00A81775">
        <w:rPr>
          <w:rFonts w:ascii="Times New Roman" w:hAnsi="Times New Roman" w:cs="Times New Roman"/>
          <w:b/>
          <w:color w:val="C0504D" w:themeColor="accent2"/>
          <w:sz w:val="32"/>
          <w:u w:val="single"/>
        </w:rPr>
        <w:t>Confirm your Environment:</w:t>
      </w:r>
    </w:p>
    <w:p w:rsidR="00B7025B" w:rsidRDefault="00B7025B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B7025B" w:rsidRDefault="00B7025B" w:rsidP="00B70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you have a Snapdragon device which supports Facial Recognition feature</w:t>
      </w:r>
    </w:p>
    <w:p w:rsidR="00B7025B" w:rsidRDefault="00B7025B" w:rsidP="00B702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know if your device is compatible you will have to run the Test App which comes with the SDK bundle.</w:t>
      </w:r>
    </w:p>
    <w:p w:rsidR="002C0BE9" w:rsidRPr="00857F74" w:rsidRDefault="00857F74" w:rsidP="009008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504D" w:themeColor="accent2"/>
        </w:rPr>
      </w:pPr>
      <w:r w:rsidRPr="00857F74">
        <w:rPr>
          <w:rFonts w:ascii="Times New Roman" w:hAnsi="Times New Roman" w:cs="Times New Roman"/>
        </w:rPr>
        <w:t>Make sure you have properly installed your Android Development Tools.</w:t>
      </w:r>
    </w:p>
    <w:p w:rsidR="00857F74" w:rsidRPr="00857F74" w:rsidRDefault="00857F74" w:rsidP="00857F74">
      <w:pPr>
        <w:pStyle w:val="ListParagraph"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rFonts w:ascii="Times New Roman" w:hAnsi="Times New Roman" w:cs="Times New Roman"/>
          <w:b/>
          <w:color w:val="C0504D" w:themeColor="accent2"/>
        </w:rPr>
      </w:pPr>
    </w:p>
    <w:p w:rsidR="002C0BE9" w:rsidRDefault="002C0BE9" w:rsidP="00900807">
      <w:pPr>
        <w:contextualSpacing/>
        <w:rPr>
          <w:del w:id="2" w:author="Qualcomm User" w:date="2014-02-20T20:57:00Z"/>
          <w:rFonts w:ascii="Times New Roman" w:hAnsi="Times New Roman" w:cs="Times New Roman"/>
          <w:b/>
          <w:color w:val="C0504D" w:themeColor="accent2"/>
        </w:rPr>
      </w:pPr>
    </w:p>
    <w:p w:rsidR="00900807" w:rsidRPr="00A81775" w:rsidRDefault="00900807" w:rsidP="00900807">
      <w:pPr>
        <w:contextualSpacing/>
        <w:rPr>
          <w:rFonts w:ascii="Times New Roman" w:hAnsi="Times New Roman" w:cs="Times New Roman"/>
          <w:color w:val="C0504D" w:themeColor="accent2"/>
          <w:sz w:val="32"/>
          <w:u w:val="single"/>
        </w:rPr>
      </w:pPr>
      <w:r w:rsidRPr="00A81775">
        <w:rPr>
          <w:rFonts w:ascii="Times New Roman" w:hAnsi="Times New Roman" w:cs="Times New Roman"/>
          <w:b/>
          <w:color w:val="C0504D" w:themeColor="accent2"/>
          <w:sz w:val="32"/>
          <w:u w:val="single"/>
        </w:rPr>
        <w:t>Setup:</w:t>
      </w:r>
    </w:p>
    <w:p w:rsidR="00900807" w:rsidRDefault="00900807" w:rsidP="00900807">
      <w:pPr>
        <w:contextualSpacing/>
        <w:rPr>
          <w:rFonts w:ascii="Times New Roman" w:hAnsi="Times New Roman" w:cs="Times New Roman"/>
        </w:rPr>
      </w:pPr>
    </w:p>
    <w:p w:rsidR="00900807" w:rsidRPr="00AF0476" w:rsidRDefault="00900807" w:rsidP="0090080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2A7701">
        <w:rPr>
          <w:rFonts w:ascii="Times New Roman" w:hAnsi="Times New Roman" w:cs="Times New Roman"/>
        </w:rPr>
        <w:t>C</w:t>
      </w:r>
      <w:r w:rsidRPr="002A7701">
        <w:rPr>
          <w:rFonts w:ascii="Times New Roman" w:hAnsi="Times New Roman"/>
        </w:rPr>
        <w:t xml:space="preserve">reate an android project by </w:t>
      </w:r>
      <w:r>
        <w:rPr>
          <w:rFonts w:ascii="Times New Roman" w:hAnsi="Times New Roman" w:cs="Times New Roman"/>
        </w:rPr>
        <w:t>selecting</w:t>
      </w:r>
      <w:r w:rsidRPr="002A7701">
        <w:rPr>
          <w:rFonts w:ascii="Times New Roman" w:hAnsi="Times New Roman" w:cs="Times New Roman"/>
        </w:rPr>
        <w:t xml:space="preserve"> </w:t>
      </w:r>
      <w:r w:rsidRPr="002A7701">
        <w:rPr>
          <w:rFonts w:ascii="Times New Roman" w:hAnsi="Times New Roman"/>
          <w:b/>
        </w:rPr>
        <w:t>File</w:t>
      </w:r>
      <w:r w:rsidRPr="002A7701">
        <w:rPr>
          <w:rFonts w:ascii="Times New Roman" w:hAnsi="Times New Roman"/>
        </w:rPr>
        <w:t xml:space="preserve"> -&gt; </w:t>
      </w:r>
      <w:r w:rsidRPr="002A7701">
        <w:rPr>
          <w:rFonts w:ascii="Times New Roman" w:hAnsi="Times New Roman"/>
          <w:b/>
        </w:rPr>
        <w:t>New</w:t>
      </w:r>
      <w:r w:rsidRPr="002A7701">
        <w:rPr>
          <w:rFonts w:ascii="Times New Roman" w:hAnsi="Times New Roman"/>
        </w:rPr>
        <w:t xml:space="preserve"> -&gt; </w:t>
      </w:r>
      <w:r w:rsidRPr="002A7701">
        <w:rPr>
          <w:rFonts w:ascii="Times New Roman" w:hAnsi="Times New Roman"/>
          <w:b/>
        </w:rPr>
        <w:t>Other</w:t>
      </w:r>
      <w:r w:rsidRPr="002A7701">
        <w:rPr>
          <w:rFonts w:ascii="Times New Roman" w:hAnsi="Times New Roman"/>
        </w:rPr>
        <w:t xml:space="preserve"> -&gt; </w:t>
      </w:r>
      <w:r w:rsidRPr="002A7701">
        <w:rPr>
          <w:rFonts w:ascii="Times New Roman" w:hAnsi="Times New Roman"/>
          <w:b/>
        </w:rPr>
        <w:t>Android Application Project</w:t>
      </w:r>
      <w:r w:rsidRPr="002A7701">
        <w:rPr>
          <w:rFonts w:ascii="Times New Roman" w:hAnsi="Times New Roman" w:cs="Times New Roman"/>
        </w:rPr>
        <w:t>.</w:t>
      </w:r>
      <w:r w:rsidRPr="002A7701">
        <w:rPr>
          <w:rFonts w:ascii="Times New Roman" w:hAnsi="Times New Roman"/>
        </w:rPr>
        <w:t xml:space="preserve"> Give an </w:t>
      </w:r>
      <w:r w:rsidRPr="002A7701">
        <w:rPr>
          <w:rFonts w:ascii="Times New Roman" w:hAnsi="Times New Roman"/>
          <w:b/>
        </w:rPr>
        <w:t>Application Name</w:t>
      </w:r>
      <w:r w:rsidRPr="002A7701">
        <w:rPr>
          <w:rFonts w:ascii="Times New Roman" w:hAnsi="Times New Roman"/>
        </w:rPr>
        <w:t xml:space="preserve"> and a </w:t>
      </w:r>
      <w:r w:rsidRPr="002A7701">
        <w:rPr>
          <w:rFonts w:ascii="Times New Roman" w:hAnsi="Times New Roman"/>
          <w:b/>
        </w:rPr>
        <w:t>Project Name</w:t>
      </w:r>
      <w:r w:rsidRPr="002A7701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e.g., </w:t>
      </w:r>
      <w:proofErr w:type="spellStart"/>
      <w:r w:rsidRPr="002A7701">
        <w:rPr>
          <w:rFonts w:ascii="Times New Roman" w:hAnsi="Times New Roman"/>
        </w:rPr>
        <w:t>Facial</w:t>
      </w:r>
      <w:r>
        <w:rPr>
          <w:rFonts w:ascii="Times New Roman" w:hAnsi="Times New Roman"/>
        </w:rPr>
        <w:t>Recognition</w:t>
      </w:r>
      <w:r w:rsidRPr="002A7701">
        <w:rPr>
          <w:rFonts w:ascii="Times New Roman" w:hAnsi="Times New Roman"/>
        </w:rPr>
        <w:t>Sample</w:t>
      </w:r>
      <w:r w:rsidR="008157BA">
        <w:rPr>
          <w:rFonts w:ascii="Times New Roman" w:hAnsi="Times New Roman"/>
        </w:rPr>
        <w:t>App</w:t>
      </w:r>
      <w:proofErr w:type="spellEnd"/>
      <w:r w:rsidRPr="002A7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Pr="002A7701">
        <w:rPr>
          <w:rFonts w:ascii="Times New Roman" w:hAnsi="Times New Roman"/>
        </w:rPr>
        <w:t xml:space="preserve"> </w:t>
      </w:r>
      <w:r w:rsidRPr="002A7701">
        <w:rPr>
          <w:rFonts w:ascii="Times New Roman" w:hAnsi="Times New Roman"/>
          <w:b/>
        </w:rPr>
        <w:t>Finish</w:t>
      </w:r>
      <w:r w:rsidRPr="002A7701">
        <w:rPr>
          <w:rFonts w:ascii="Times New Roman" w:hAnsi="Times New Roman"/>
        </w:rPr>
        <w:t xml:space="preserve"> the rest of the steps with your desired settings. </w:t>
      </w:r>
      <w:r w:rsidRPr="002A7701">
        <w:rPr>
          <w:rFonts w:ascii="Times New Roman" w:hAnsi="Times New Roman"/>
        </w:rPr>
        <w:br/>
      </w:r>
      <w:r w:rsidRPr="002A7701">
        <w:rPr>
          <w:rFonts w:ascii="Times New Roman" w:hAnsi="Times New Roman"/>
        </w:rPr>
        <w:br/>
      </w:r>
      <w:r w:rsidR="008157BA">
        <w:rPr>
          <w:rFonts w:ascii="Times New Roman" w:hAnsi="Times New Roman"/>
        </w:rPr>
        <w:t xml:space="preserve">                     </w:t>
      </w:r>
      <w:r w:rsidR="008157BA">
        <w:rPr>
          <w:rFonts w:ascii="Times New Roman" w:hAnsi="Times New Roman"/>
          <w:noProof/>
        </w:rPr>
        <w:drawing>
          <wp:inline distT="0" distB="0" distL="0" distR="0">
            <wp:extent cx="3886200" cy="3421096"/>
            <wp:effectExtent l="190500" t="190500" r="190500" b="1987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_user_guide_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421" cy="3426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F0476">
        <w:rPr>
          <w:rFonts w:ascii="Times New Roman" w:hAnsi="Times New Roman"/>
        </w:rPr>
        <w:br/>
      </w:r>
    </w:p>
    <w:p w:rsidR="00900807" w:rsidRPr="00EC5A6D" w:rsidRDefault="00900807" w:rsidP="009008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C5A6D">
        <w:rPr>
          <w:rFonts w:ascii="Times New Roman" w:hAnsi="Times New Roman" w:cs="Times New Roman"/>
        </w:rPr>
        <w:t xml:space="preserve">After the wizard ends, </w:t>
      </w:r>
      <w:r>
        <w:rPr>
          <w:rFonts w:ascii="Times New Roman" w:hAnsi="Times New Roman" w:cs="Times New Roman"/>
        </w:rPr>
        <w:t xml:space="preserve">you should see a new </w:t>
      </w:r>
      <w:r w:rsidRPr="00EC5A6D">
        <w:rPr>
          <w:rFonts w:ascii="Times New Roman" w:hAnsi="Times New Roman" w:cs="Times New Roman"/>
        </w:rPr>
        <w:t xml:space="preserve">folder named “libs” </w:t>
      </w:r>
      <w:r>
        <w:rPr>
          <w:rFonts w:ascii="Times New Roman" w:hAnsi="Times New Roman" w:cs="Times New Roman"/>
        </w:rPr>
        <w:t>in</w:t>
      </w:r>
      <w:r w:rsidRPr="00EC5A6D">
        <w:rPr>
          <w:rFonts w:ascii="Times New Roman" w:hAnsi="Times New Roman" w:cs="Times New Roman"/>
        </w:rPr>
        <w:t xml:space="preserve"> the project directory</w:t>
      </w:r>
      <w:r>
        <w:rPr>
          <w:rFonts w:ascii="Times New Roman" w:hAnsi="Times New Roman" w:cs="Times New Roman"/>
        </w:rPr>
        <w:t>, as shown in the image below;</w:t>
      </w:r>
      <w:r w:rsidRPr="00EC5A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5A6D">
        <w:rPr>
          <w:rFonts w:ascii="Times New Roman" w:hAnsi="Times New Roman" w:cs="Times New Roman"/>
        </w:rPr>
        <w:t>f not</w:t>
      </w:r>
      <w:r>
        <w:rPr>
          <w:rFonts w:ascii="Times New Roman" w:hAnsi="Times New Roman" w:cs="Times New Roman"/>
        </w:rPr>
        <w:t>,</w:t>
      </w:r>
      <w:r w:rsidRPr="00EC5A6D">
        <w:rPr>
          <w:rFonts w:ascii="Times New Roman" w:hAnsi="Times New Roman" w:cs="Times New Roman"/>
        </w:rPr>
        <w:t xml:space="preserve"> then create </w:t>
      </w:r>
      <w:r>
        <w:rPr>
          <w:rFonts w:ascii="Times New Roman" w:hAnsi="Times New Roman" w:cs="Times New Roman"/>
        </w:rPr>
        <w:t>one</w:t>
      </w:r>
      <w:r w:rsidRPr="00EC5A6D">
        <w:rPr>
          <w:rFonts w:ascii="Times New Roman" w:hAnsi="Times New Roman" w:cs="Times New Roman"/>
        </w:rPr>
        <w:t>.</w:t>
      </w:r>
      <w:r w:rsidRPr="00EC5A6D">
        <w:rPr>
          <w:rFonts w:ascii="Times New Roman" w:hAnsi="Times New Roman" w:cs="Times New Roman"/>
        </w:rPr>
        <w:br/>
      </w:r>
    </w:p>
    <w:p w:rsidR="00900807" w:rsidRPr="002A7701" w:rsidRDefault="00900807" w:rsidP="0090080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d</w:t>
      </w:r>
      <w:r w:rsidRPr="002A7701">
        <w:rPr>
          <w:rFonts w:ascii="Times New Roman" w:hAnsi="Times New Roman"/>
        </w:rPr>
        <w:t xml:space="preserve">ownloaded </w:t>
      </w:r>
      <w:r>
        <w:rPr>
          <w:rFonts w:ascii="Times New Roman" w:hAnsi="Times New Roman"/>
        </w:rPr>
        <w:t xml:space="preserve">Snapdragon </w:t>
      </w:r>
      <w:r w:rsidRPr="002A7701">
        <w:rPr>
          <w:rFonts w:ascii="Times New Roman" w:hAnsi="Times New Roman"/>
        </w:rPr>
        <w:t>SDK bundle should include the following files and directories</w:t>
      </w:r>
      <w:r>
        <w:rPr>
          <w:rFonts w:ascii="Times New Roman" w:hAnsi="Times New Roman"/>
        </w:rPr>
        <w:t>:</w:t>
      </w:r>
    </w:p>
    <w:p w:rsidR="00900807" w:rsidRDefault="00900807" w:rsidP="009008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Docs</w:t>
      </w:r>
    </w:p>
    <w:p w:rsidR="00900807" w:rsidRDefault="00900807" w:rsidP="009008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Libs</w:t>
      </w:r>
    </w:p>
    <w:p w:rsidR="00900807" w:rsidRDefault="00900807" w:rsidP="009008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Samples</w:t>
      </w:r>
    </w:p>
    <w:p w:rsidR="00900807" w:rsidRDefault="00900807" w:rsidP="009008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Testapp</w:t>
      </w:r>
      <w:proofErr w:type="spellEnd"/>
    </w:p>
    <w:p w:rsidR="00900807" w:rsidRDefault="00900807" w:rsidP="009008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SDKLicense</w:t>
      </w:r>
      <w:proofErr w:type="spellEnd"/>
      <w:r>
        <w:rPr>
          <w:rFonts w:ascii="Times New Roman" w:hAnsi="Times New Roman" w:cs="Times New Roman"/>
        </w:rPr>
        <w:t xml:space="preserve"> (pdf)</w:t>
      </w:r>
    </w:p>
    <w:p w:rsidR="00900807" w:rsidRDefault="00900807" w:rsidP="009008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SnapdragonSDK_ReleaseNotes_2_</w:t>
      </w:r>
      <w:r w:rsidR="00866D23">
        <w:rPr>
          <w:rFonts w:ascii="Times New Roman" w:hAnsi="Times New Roman" w:cs="Times New Roman"/>
        </w:rPr>
        <w:t>1</w:t>
      </w:r>
    </w:p>
    <w:p w:rsidR="00900807" w:rsidRDefault="00900807" w:rsidP="00900807">
      <w:pPr>
        <w:pStyle w:val="ListParagraph"/>
        <w:ind w:left="1800"/>
        <w:rPr>
          <w:rFonts w:ascii="Times New Roman" w:hAnsi="Times New Roman" w:cs="Times New Roman"/>
        </w:rPr>
      </w:pPr>
    </w:p>
    <w:p w:rsidR="008157BA" w:rsidRPr="002A7701" w:rsidRDefault="00900807" w:rsidP="008157BA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From the SDK bundle, c</w:t>
      </w:r>
      <w:r w:rsidRPr="002A7701">
        <w:rPr>
          <w:rFonts w:ascii="Times New Roman" w:hAnsi="Times New Roman" w:cs="Times New Roman"/>
        </w:rPr>
        <w:t>opy</w:t>
      </w:r>
      <w:r w:rsidR="008157BA">
        <w:rPr>
          <w:rFonts w:ascii="Times New Roman" w:hAnsi="Times New Roman" w:cs="Times New Roman"/>
        </w:rPr>
        <w:t xml:space="preserve"> all</w:t>
      </w:r>
      <w:r w:rsidRPr="002A77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 w:rsidR="008157BA">
        <w:rPr>
          <w:rFonts w:ascii="Times New Roman" w:hAnsi="Times New Roman"/>
        </w:rPr>
        <w:t xml:space="preserve"> contents from “</w:t>
      </w:r>
      <w:r w:rsidR="007867C0">
        <w:rPr>
          <w:rFonts w:ascii="Times New Roman" w:hAnsi="Times New Roman"/>
        </w:rPr>
        <w:t>libs (</w:t>
      </w:r>
      <w:proofErr w:type="spellStart"/>
      <w:r w:rsidR="007867C0">
        <w:rPr>
          <w:rFonts w:ascii="Times New Roman" w:hAnsi="Times New Roman"/>
        </w:rPr>
        <w:t>Facial</w:t>
      </w:r>
      <w:r w:rsidR="008157BA">
        <w:rPr>
          <w:rFonts w:ascii="Times New Roman" w:hAnsi="Times New Roman"/>
        </w:rPr>
        <w:t>_Recognition</w:t>
      </w:r>
      <w:proofErr w:type="spellEnd"/>
      <w:r w:rsidR="008157BA">
        <w:rPr>
          <w:rFonts w:ascii="Times New Roman" w:hAnsi="Times New Roman"/>
        </w:rPr>
        <w:t xml:space="preserve">)” </w:t>
      </w:r>
      <w:r w:rsidR="008157BA" w:rsidRPr="002A7701">
        <w:rPr>
          <w:rFonts w:ascii="Times New Roman" w:hAnsi="Times New Roman"/>
        </w:rPr>
        <w:t>into the newly created “libs” folder.</w:t>
      </w:r>
    </w:p>
    <w:p w:rsidR="00900807" w:rsidRPr="008157BA" w:rsidRDefault="008157BA" w:rsidP="00815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</w:t>
      </w:r>
      <w:r w:rsidR="007867C0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</w:t>
      </w:r>
      <w:r w:rsidR="007867C0">
        <w:rPr>
          <w:rFonts w:ascii="Times New Roman" w:hAnsi="Times New Roman" w:cs="Times New Roman"/>
          <w:noProof/>
        </w:rPr>
        <w:drawing>
          <wp:inline distT="0" distB="0" distL="0" distR="0">
            <wp:extent cx="2340864" cy="2731008"/>
            <wp:effectExtent l="190500" t="190500" r="193040" b="1841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_user_guide_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04" cy="2733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0807" w:rsidRPr="002A7701" w:rsidRDefault="00900807" w:rsidP="0090080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2A7701">
        <w:rPr>
          <w:rFonts w:ascii="Times New Roman" w:hAnsi="Times New Roman"/>
        </w:rPr>
        <w:t>Right</w:t>
      </w:r>
      <w:r>
        <w:rPr>
          <w:rFonts w:ascii="Times New Roman" w:hAnsi="Times New Roman"/>
        </w:rPr>
        <w:t>-</w:t>
      </w:r>
      <w:r w:rsidRPr="002A7701">
        <w:rPr>
          <w:rFonts w:ascii="Times New Roman" w:hAnsi="Times New Roman"/>
        </w:rPr>
        <w:t>click on the project -&gt; Properties -&gt; Java Build Path -&gt; “Go to Libraries tab” -&gt; Add JARs -&gt; “</w:t>
      </w:r>
      <w:r>
        <w:rPr>
          <w:rFonts w:ascii="Times New Roman" w:hAnsi="Times New Roman" w:cs="Times New Roman"/>
        </w:rPr>
        <w:t>A</w:t>
      </w:r>
      <w:r w:rsidRPr="002A7701">
        <w:rPr>
          <w:rFonts w:ascii="Times New Roman" w:hAnsi="Times New Roman"/>
        </w:rPr>
        <w:t>dd the sd-sdk-facial-processing.jar</w:t>
      </w:r>
      <w:r>
        <w:rPr>
          <w:rFonts w:ascii="Times New Roman" w:hAnsi="Times New Roman" w:cs="Times New Roman"/>
        </w:rPr>
        <w:t xml:space="preserve"> from the libs folder in the project</w:t>
      </w:r>
      <w:r w:rsidRPr="002A7701">
        <w:rPr>
          <w:rFonts w:ascii="Times New Roman" w:hAnsi="Times New Roman"/>
        </w:rPr>
        <w:t xml:space="preserve">. </w:t>
      </w:r>
    </w:p>
    <w:p w:rsidR="00900807" w:rsidRPr="002A7701" w:rsidRDefault="00900807" w:rsidP="0090080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2A7701">
        <w:rPr>
          <w:rFonts w:ascii="Times New Roman" w:hAnsi="Times New Roman"/>
        </w:rPr>
        <w:t xml:space="preserve">Go to ‘Order and Exports’ and </w:t>
      </w:r>
      <w:r w:rsidRPr="002A7701">
        <w:rPr>
          <w:rFonts w:ascii="Times New Roman" w:hAnsi="Times New Roman"/>
          <w:u w:val="single"/>
        </w:rPr>
        <w:t>check</w:t>
      </w:r>
      <w:r w:rsidRPr="002A7701">
        <w:rPr>
          <w:rFonts w:ascii="Times New Roman" w:hAnsi="Times New Roman"/>
        </w:rPr>
        <w:t xml:space="preserve"> the .jar file that you just added and also the Android private libraries. </w:t>
      </w:r>
    </w:p>
    <w:p w:rsidR="00941AA9" w:rsidRPr="00B7025B" w:rsidRDefault="00900807" w:rsidP="00941A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0BE9">
        <w:rPr>
          <w:rFonts w:ascii="Times New Roman" w:hAnsi="Times New Roman"/>
        </w:rPr>
        <w:t xml:space="preserve">Clean the project before proceeding. </w:t>
      </w:r>
    </w:p>
    <w:p w:rsidR="00B7025B" w:rsidRPr="00A81775" w:rsidRDefault="00B7025B" w:rsidP="00B7025B">
      <w:pPr>
        <w:rPr>
          <w:rFonts w:ascii="Times New Roman" w:hAnsi="Times New Roman" w:cs="Times New Roman"/>
          <w:b/>
          <w:color w:val="C0504D" w:themeColor="accent2"/>
          <w:sz w:val="32"/>
          <w:u w:val="single"/>
        </w:rPr>
      </w:pPr>
      <w:r w:rsidRPr="00A81775">
        <w:rPr>
          <w:rFonts w:ascii="Times New Roman" w:hAnsi="Times New Roman" w:cs="Times New Roman"/>
          <w:b/>
          <w:color w:val="C0504D" w:themeColor="accent2"/>
          <w:sz w:val="32"/>
          <w:u w:val="single"/>
        </w:rPr>
        <w:t>Setting up Facial Recognition</w:t>
      </w:r>
      <w:r w:rsidR="00857F74" w:rsidRPr="00A81775">
        <w:rPr>
          <w:rFonts w:ascii="Times New Roman" w:hAnsi="Times New Roman" w:cs="Times New Roman"/>
          <w:b/>
          <w:color w:val="C0504D" w:themeColor="accent2"/>
          <w:sz w:val="32"/>
          <w:u w:val="single"/>
        </w:rPr>
        <w:t>:</w:t>
      </w:r>
    </w:p>
    <w:p w:rsidR="00857F74" w:rsidRDefault="00857F74" w:rsidP="00857F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Activity is created, you will have to </w:t>
      </w:r>
    </w:p>
    <w:p w:rsidR="00857F74" w:rsidRDefault="001F3433" w:rsidP="00857F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if the Facial Recognition feature is supported on the device. </w:t>
      </w:r>
    </w:p>
    <w:p w:rsidR="003E13D9" w:rsidRDefault="001F3433" w:rsidP="003E13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instance of t</w:t>
      </w:r>
      <w:r w:rsidR="002C3BF0">
        <w:rPr>
          <w:rFonts w:ascii="Times New Roman" w:hAnsi="Times New Roman" w:cs="Times New Roman"/>
        </w:rPr>
        <w:t>he Facial Recognition object</w:t>
      </w:r>
    </w:p>
    <w:p w:rsidR="003E13D9" w:rsidRDefault="003E13D9" w:rsidP="003E13D9">
      <w:pPr>
        <w:rPr>
          <w:rFonts w:ascii="Times New Roman" w:hAnsi="Times New Roman" w:cs="Times New Roman"/>
          <w:u w:val="single"/>
        </w:rPr>
      </w:pPr>
      <w:r w:rsidRPr="003E13D9">
        <w:rPr>
          <w:rFonts w:ascii="Times New Roman" w:hAnsi="Times New Roman" w:cs="Times New Roman"/>
          <w:u w:val="single"/>
        </w:rPr>
        <w:t>Sample code:</w:t>
      </w: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1016"/>
      </w:tblGrid>
      <w:tr w:rsidR="003E13D9" w:rsidTr="00154DD1">
        <w:tc>
          <w:tcPr>
            <w:tcW w:w="11016" w:type="dxa"/>
            <w:shd w:val="clear" w:color="auto" w:fill="E5DFEC" w:themeFill="accent4" w:themeFillTint="33"/>
          </w:tcPr>
          <w:p w:rsidR="003E13D9" w:rsidRDefault="003E13D9" w:rsidP="003E13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MainActivity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154DD1" w:rsidRDefault="00154DD1" w:rsidP="003E13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54DD1" w:rsidRDefault="00154DD1" w:rsidP="003E13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54D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54D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54D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54D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4DD1">
              <w:rPr>
                <w:rFonts w:ascii="Consolas" w:hAnsi="Consolas" w:cs="Consolas"/>
                <w:color w:val="000000"/>
                <w:sz w:val="20"/>
                <w:szCs w:val="20"/>
              </w:rPr>
              <w:t>FacialProcessing</w:t>
            </w:r>
            <w:proofErr w:type="spellEnd"/>
            <w:r w:rsidRPr="00154D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4DD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faceObj</w:t>
            </w:r>
            <w:proofErr w:type="spellEnd"/>
            <w:r w:rsidRPr="00154DD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54DD1" w:rsidRDefault="00154DD1" w:rsidP="003E13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3E13D9" w:rsidRDefault="003E13D9" w:rsidP="003E13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154DD1" w:rsidRDefault="003E13D9" w:rsidP="003E13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(Bundle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E13D9" w:rsidRDefault="003E13D9" w:rsidP="003E13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savedInstanceState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13D9" w:rsidRDefault="003E13D9" w:rsidP="003E13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activity_main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54DD1" w:rsidRDefault="00154DD1" w:rsidP="00154DD1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isSupported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FacialProcessing.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isFeatureSupported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(FEATURE_LIST.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FEATURE_</w:t>
            </w:r>
          </w:p>
          <w:p w:rsidR="00154DD1" w:rsidRDefault="00154DD1" w:rsidP="00154D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     FACIAL_RECOGNITION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Check if Facial Recognition feature is supported on the device</w:t>
            </w:r>
          </w:p>
          <w:p w:rsidR="00154DD1" w:rsidRDefault="00154DD1" w:rsidP="00154D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54DD1" w:rsidRDefault="00154DD1" w:rsidP="00154D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isSupported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154DD1" w:rsidRDefault="00154DD1" w:rsidP="00154D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54DD1" w:rsidRDefault="00154DD1" w:rsidP="00154D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"Feature Facial Recognition is supported"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84E54" w:rsidRDefault="00154DD1" w:rsidP="00684E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faceObj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FacialProcessing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FacialProcessing.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84E54" w:rsidRDefault="00684E54" w:rsidP="00684E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faceObj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84E54" w:rsidRDefault="00684E54" w:rsidP="00684E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84E54" w:rsidRDefault="00684E54" w:rsidP="00684E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faceObj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.setRecognitionConfidence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(58);</w:t>
            </w:r>
          </w:p>
          <w:p w:rsidR="00684E54" w:rsidRDefault="00684E54" w:rsidP="00684E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faceObj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.setProcessingMode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(FP_MODES.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FP_MODE_STILL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84E54" w:rsidRDefault="00684E54" w:rsidP="00684E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13D9" w:rsidRDefault="00154DD1" w:rsidP="00154D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13D9" w:rsidRDefault="003E13D9" w:rsidP="003E13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E13D9" w:rsidRDefault="00154DD1" w:rsidP="00154D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3E13D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E13D9" w:rsidRDefault="003E13D9" w:rsidP="003E13D9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}</w:t>
            </w:r>
          </w:p>
        </w:tc>
      </w:tr>
    </w:tbl>
    <w:p w:rsidR="003E13D9" w:rsidRDefault="003E13D9" w:rsidP="003E13D9">
      <w:pPr>
        <w:rPr>
          <w:rFonts w:ascii="Times New Roman" w:hAnsi="Times New Roman" w:cs="Times New Roman"/>
          <w:u w:val="single"/>
        </w:rPr>
      </w:pPr>
    </w:p>
    <w:p w:rsidR="00684E54" w:rsidRPr="00684E54" w:rsidRDefault="00684E54" w:rsidP="00684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If </w:t>
      </w:r>
      <w:r w:rsidR="001F3433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are successfully able to get the instance of the Facial Processing object then it is very important to do the following steps</w:t>
      </w:r>
    </w:p>
    <w:p w:rsidR="00684E54" w:rsidRPr="00684E54" w:rsidRDefault="00684E54" w:rsidP="00684E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Set</w:t>
      </w:r>
      <w:r w:rsidR="001F3433">
        <w:rPr>
          <w:rFonts w:ascii="Times New Roman" w:hAnsi="Times New Roman" w:cs="Times New Roman"/>
        </w:rPr>
        <w:t xml:space="preserve"> the r</w:t>
      </w:r>
      <w:r>
        <w:rPr>
          <w:rFonts w:ascii="Times New Roman" w:hAnsi="Times New Roman" w:cs="Times New Roman"/>
        </w:rPr>
        <w:t>ecognition</w:t>
      </w:r>
      <w:r w:rsidR="001F3433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onfidence</w:t>
      </w:r>
    </w:p>
    <w:p w:rsidR="00684E54" w:rsidRPr="00684E54" w:rsidRDefault="00684E54" w:rsidP="00684E5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Recognition confidence is the confidence value with which the Facial Recognition </w:t>
      </w:r>
      <w:r w:rsidR="00772CF3">
        <w:rPr>
          <w:rFonts w:ascii="Times New Roman" w:hAnsi="Times New Roman" w:cs="Times New Roman"/>
        </w:rPr>
        <w:t xml:space="preserve">engine </w:t>
      </w:r>
      <w:r>
        <w:rPr>
          <w:rFonts w:ascii="Times New Roman" w:hAnsi="Times New Roman" w:cs="Times New Roman"/>
        </w:rPr>
        <w:t>identifies a given face.</w:t>
      </w:r>
    </w:p>
    <w:p w:rsidR="00684E54" w:rsidRPr="00684E54" w:rsidRDefault="001F3433" w:rsidP="00684E5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</w:t>
      </w:r>
      <w:r w:rsidR="00772CF3">
        <w:rPr>
          <w:rFonts w:ascii="Times New Roman" w:hAnsi="Times New Roman" w:cs="Times New Roman"/>
        </w:rPr>
        <w:t>etRecognitionConfidence</w:t>
      </w:r>
      <w:proofErr w:type="spellEnd"/>
      <w:r w:rsidR="00684E54">
        <w:rPr>
          <w:rFonts w:ascii="Times New Roman" w:hAnsi="Times New Roman" w:cs="Times New Roman"/>
        </w:rPr>
        <w:t xml:space="preserve"> method tells the face engine to ignore any face data matched with a confidence value </w:t>
      </w:r>
      <w:r w:rsidR="00684E54" w:rsidRPr="00772CF3">
        <w:rPr>
          <w:rFonts w:ascii="Times New Roman" w:hAnsi="Times New Roman" w:cs="Times New Roman"/>
          <w:u w:val="single"/>
        </w:rPr>
        <w:t xml:space="preserve">below </w:t>
      </w:r>
      <w:r w:rsidR="00684E54">
        <w:rPr>
          <w:rFonts w:ascii="Times New Roman" w:hAnsi="Times New Roman" w:cs="Times New Roman"/>
        </w:rPr>
        <w:t xml:space="preserve">the set threshold. </w:t>
      </w:r>
    </w:p>
    <w:p w:rsidR="00772CF3" w:rsidRPr="00772CF3" w:rsidRDefault="00772CF3" w:rsidP="00772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Set</w:t>
      </w:r>
      <w:r w:rsidR="001F3433">
        <w:rPr>
          <w:rFonts w:ascii="Times New Roman" w:hAnsi="Times New Roman" w:cs="Times New Roman"/>
        </w:rPr>
        <w:t xml:space="preserve"> the p</w:t>
      </w:r>
      <w:r>
        <w:rPr>
          <w:rFonts w:ascii="Times New Roman" w:hAnsi="Times New Roman" w:cs="Times New Roman"/>
        </w:rPr>
        <w:t>rocessing</w:t>
      </w:r>
      <w:r w:rsidR="001F3433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ode</w:t>
      </w:r>
    </w:p>
    <w:p w:rsidR="00772CF3" w:rsidRPr="00A81775" w:rsidRDefault="00A81775" w:rsidP="00772CF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Use </w:t>
      </w:r>
      <w:r w:rsidR="001F3433">
        <w:rPr>
          <w:rFonts w:ascii="Times New Roman" w:hAnsi="Times New Roman" w:cs="Times New Roman"/>
        </w:rPr>
        <w:t xml:space="preserve">FP_MODE_STILL </w:t>
      </w:r>
      <w:r>
        <w:rPr>
          <w:rFonts w:ascii="Times New Roman" w:hAnsi="Times New Roman" w:cs="Times New Roman"/>
        </w:rPr>
        <w:t xml:space="preserve">if you are using static images. </w:t>
      </w:r>
    </w:p>
    <w:p w:rsidR="00684E54" w:rsidRPr="00A81775" w:rsidRDefault="00A81775" w:rsidP="003E13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u w:val="single"/>
        </w:rPr>
      </w:pPr>
      <w:r w:rsidRPr="00A81775">
        <w:rPr>
          <w:rFonts w:ascii="Times New Roman" w:hAnsi="Times New Roman" w:cs="Times New Roman"/>
        </w:rPr>
        <w:t xml:space="preserve">User </w:t>
      </w:r>
      <w:r w:rsidR="001F3433">
        <w:rPr>
          <w:rFonts w:ascii="Times New Roman" w:hAnsi="Times New Roman" w:cs="Times New Roman"/>
        </w:rPr>
        <w:t>FP_MODE_VIDEO</w:t>
      </w:r>
      <w:r w:rsidRPr="00A81775">
        <w:rPr>
          <w:rFonts w:ascii="Times New Roman" w:hAnsi="Times New Roman" w:cs="Times New Roman"/>
        </w:rPr>
        <w:t xml:space="preserve"> if you are going to use live camera preview and will constantly process frames.</w:t>
      </w:r>
    </w:p>
    <w:p w:rsidR="00154DD1" w:rsidRPr="003E13D9" w:rsidRDefault="00154DD1" w:rsidP="003E13D9">
      <w:pPr>
        <w:rPr>
          <w:rFonts w:ascii="Times New Roman" w:hAnsi="Times New Roman" w:cs="Times New Roman"/>
          <w:u w:val="single"/>
        </w:rPr>
      </w:pPr>
    </w:p>
    <w:p w:rsidR="00CD3862" w:rsidRDefault="00CD3862" w:rsidP="00CD3862">
      <w:pPr>
        <w:rPr>
          <w:rFonts w:ascii="Times New Roman" w:hAnsi="Times New Roman" w:cs="Times New Roman"/>
          <w:b/>
          <w:color w:val="C0504D" w:themeColor="accent2"/>
        </w:rPr>
      </w:pPr>
      <w:r w:rsidRPr="00CD3862">
        <w:rPr>
          <w:rFonts w:ascii="Times New Roman" w:hAnsi="Times New Roman" w:cs="Times New Roman"/>
          <w:b/>
          <w:color w:val="C0504D" w:themeColor="accent2"/>
        </w:rPr>
        <w:t xml:space="preserve">Implementing </w:t>
      </w:r>
      <w:r>
        <w:rPr>
          <w:rFonts w:ascii="Times New Roman" w:hAnsi="Times New Roman" w:cs="Times New Roman"/>
          <w:b/>
          <w:color w:val="C0504D" w:themeColor="accent2"/>
        </w:rPr>
        <w:t>an image source for processing</w:t>
      </w:r>
      <w:r w:rsidRPr="00CD3862">
        <w:rPr>
          <w:rFonts w:ascii="Times New Roman" w:hAnsi="Times New Roman" w:cs="Times New Roman"/>
          <w:b/>
          <w:color w:val="C0504D" w:themeColor="accent2"/>
        </w:rPr>
        <w:t>:</w:t>
      </w:r>
    </w:p>
    <w:p w:rsidR="00CD3862" w:rsidRPr="00CD3862" w:rsidRDefault="00CD3862" w:rsidP="00CD38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There are two ways by which you can get an image</w:t>
      </w:r>
    </w:p>
    <w:p w:rsidR="00CD3862" w:rsidRPr="00CD3862" w:rsidRDefault="00CD3862" w:rsidP="00CD38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Take a picture from the camera</w:t>
      </w:r>
    </w:p>
    <w:p w:rsidR="00CD3862" w:rsidRPr="00CD3862" w:rsidRDefault="00CD3862" w:rsidP="00CD38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="001F3433">
        <w:rPr>
          <w:rFonts w:ascii="Times New Roman" w:hAnsi="Times New Roman" w:cs="Times New Roman"/>
        </w:rPr>
        <w:t xml:space="preserve">hoose a picture from the device photo </w:t>
      </w:r>
      <w:r>
        <w:rPr>
          <w:rFonts w:ascii="Times New Roman" w:hAnsi="Times New Roman" w:cs="Times New Roman"/>
        </w:rPr>
        <w:t>Gallery’</w:t>
      </w:r>
    </w:p>
    <w:p w:rsidR="00CD3862" w:rsidRDefault="00CD3862" w:rsidP="00CD38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ways to implement the Android Camera please refer to the Facial Processing User Guide </w:t>
      </w:r>
      <w:r w:rsidRPr="00CD3862">
        <w:rPr>
          <w:rFonts w:ascii="Times New Roman" w:hAnsi="Times New Roman" w:cs="Times New Roman"/>
          <w:color w:val="FF0000"/>
        </w:rPr>
        <w:t>&lt;@link&gt;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until “Use Facial Processing” section.</w:t>
      </w:r>
    </w:p>
    <w:p w:rsidR="000060F1" w:rsidRDefault="000060F1" w:rsidP="00CD38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take a picture, you will simpl</w:t>
      </w:r>
      <w:r w:rsidR="00A8177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need to implement a button which will take a picture when clicked.</w:t>
      </w:r>
    </w:p>
    <w:p w:rsidR="00A81775" w:rsidRDefault="00A81775" w:rsidP="00CD38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android camera is setup as per the above guideline, you can implement the following code in your activity</w:t>
      </w:r>
    </w:p>
    <w:p w:rsidR="005B7526" w:rsidRDefault="005B7526" w:rsidP="005B7526">
      <w:pPr>
        <w:rPr>
          <w:rFonts w:ascii="Times New Roman" w:hAnsi="Times New Roman" w:cs="Times New Roman"/>
        </w:rPr>
      </w:pPr>
    </w:p>
    <w:p w:rsidR="005B7526" w:rsidRDefault="005B7526" w:rsidP="005B7526">
      <w:pPr>
        <w:rPr>
          <w:rFonts w:ascii="Times New Roman" w:hAnsi="Times New Roman" w:cs="Times New Roman"/>
        </w:rPr>
      </w:pPr>
    </w:p>
    <w:p w:rsidR="005B7526" w:rsidRDefault="005B7526" w:rsidP="005B7526">
      <w:pPr>
        <w:rPr>
          <w:rFonts w:ascii="Times New Roman" w:hAnsi="Times New Roman" w:cs="Times New Roman"/>
        </w:rPr>
      </w:pPr>
    </w:p>
    <w:p w:rsidR="005B7526" w:rsidRDefault="005B7526" w:rsidP="005B7526">
      <w:pPr>
        <w:rPr>
          <w:rFonts w:ascii="Times New Roman" w:hAnsi="Times New Roman" w:cs="Times New Roman"/>
        </w:rPr>
      </w:pPr>
    </w:p>
    <w:p w:rsidR="005B7526" w:rsidRDefault="005B7526" w:rsidP="005B7526">
      <w:pPr>
        <w:rPr>
          <w:rFonts w:ascii="Times New Roman" w:hAnsi="Times New Roman" w:cs="Times New Roman"/>
        </w:rPr>
      </w:pPr>
    </w:p>
    <w:p w:rsidR="005B7526" w:rsidRDefault="005B7526" w:rsidP="005B7526">
      <w:pPr>
        <w:rPr>
          <w:rFonts w:ascii="Times New Roman" w:hAnsi="Times New Roman" w:cs="Times New Roman"/>
        </w:rPr>
      </w:pPr>
    </w:p>
    <w:p w:rsidR="005B7526" w:rsidRDefault="005B7526" w:rsidP="005B7526">
      <w:pPr>
        <w:rPr>
          <w:rFonts w:ascii="Times New Roman" w:hAnsi="Times New Roman" w:cs="Times New Roman"/>
        </w:rPr>
      </w:pPr>
    </w:p>
    <w:p w:rsidR="00A81775" w:rsidRDefault="00A81775" w:rsidP="005B7526">
      <w:pPr>
        <w:rPr>
          <w:rFonts w:ascii="Times New Roman" w:hAnsi="Times New Roman" w:cs="Times New Roman"/>
        </w:rPr>
      </w:pPr>
    </w:p>
    <w:p w:rsidR="00A81775" w:rsidRDefault="00A81775" w:rsidP="005B7526">
      <w:pPr>
        <w:rPr>
          <w:rFonts w:ascii="Times New Roman" w:hAnsi="Times New Roman" w:cs="Times New Roman"/>
        </w:rPr>
      </w:pPr>
    </w:p>
    <w:p w:rsidR="00A81775" w:rsidRDefault="00A81775" w:rsidP="005B7526">
      <w:pPr>
        <w:rPr>
          <w:rFonts w:ascii="Times New Roman" w:hAnsi="Times New Roman" w:cs="Times New Roman"/>
        </w:rPr>
      </w:pPr>
    </w:p>
    <w:p w:rsidR="00A81775" w:rsidRDefault="00A81775" w:rsidP="005B7526">
      <w:pPr>
        <w:rPr>
          <w:rFonts w:ascii="Times New Roman" w:hAnsi="Times New Roman" w:cs="Times New Roman"/>
        </w:rPr>
      </w:pPr>
    </w:p>
    <w:p w:rsidR="00A81775" w:rsidRDefault="00A81775" w:rsidP="005B7526">
      <w:pPr>
        <w:rPr>
          <w:rFonts w:ascii="Times New Roman" w:hAnsi="Times New Roman" w:cs="Times New Roman"/>
        </w:rPr>
      </w:pPr>
    </w:p>
    <w:p w:rsidR="00A81775" w:rsidRDefault="00A81775" w:rsidP="005B7526">
      <w:pPr>
        <w:rPr>
          <w:rFonts w:ascii="Times New Roman" w:hAnsi="Times New Roman" w:cs="Times New Roman"/>
        </w:rPr>
      </w:pPr>
    </w:p>
    <w:p w:rsidR="00A81775" w:rsidRDefault="00A81775" w:rsidP="005B7526">
      <w:pPr>
        <w:rPr>
          <w:rFonts w:ascii="Times New Roman" w:hAnsi="Times New Roman" w:cs="Times New Roman"/>
        </w:rPr>
      </w:pPr>
    </w:p>
    <w:p w:rsidR="000060F1" w:rsidRDefault="000060F1" w:rsidP="000060F1">
      <w:pPr>
        <w:rPr>
          <w:rFonts w:ascii="Times New Roman" w:hAnsi="Times New Roman" w:cs="Times New Roman"/>
          <w:u w:val="single"/>
        </w:rPr>
      </w:pPr>
      <w:r w:rsidRPr="000060F1">
        <w:rPr>
          <w:rFonts w:ascii="Times New Roman" w:hAnsi="Times New Roman" w:cs="Times New Roman"/>
          <w:u w:val="single"/>
        </w:rPr>
        <w:lastRenderedPageBreak/>
        <w:t>Sample code for taking a picture:</w:t>
      </w:r>
    </w:p>
    <w:tbl>
      <w:tblPr>
        <w:tblStyle w:val="TableGrid"/>
        <w:tblW w:w="0" w:type="auto"/>
        <w:tblInd w:w="108" w:type="dxa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0908"/>
      </w:tblGrid>
      <w:tr w:rsidR="000060F1" w:rsidRPr="00831818" w:rsidTr="005B7526">
        <w:tc>
          <w:tcPr>
            <w:tcW w:w="10908" w:type="dxa"/>
            <w:shd w:val="clear" w:color="auto" w:fill="E5DFEC" w:themeFill="accent4" w:themeFillTint="33"/>
          </w:tcPr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MainActivity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Camera.PreviewCallback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B7526" w:rsidRPr="00831818" w:rsidRDefault="005B7526" w:rsidP="000060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3F7F5F"/>
                <w:sz w:val="20"/>
                <w:szCs w:val="20"/>
              </w:rPr>
              <w:t>// Variable declarations</w:t>
            </w:r>
          </w:p>
          <w:p w:rsidR="005B7526" w:rsidRPr="00831818" w:rsidRDefault="005B7526" w:rsidP="00006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060F1" w:rsidRPr="00831818" w:rsidRDefault="000060F1" w:rsidP="000060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0060F1" w:rsidRPr="00831818" w:rsidRDefault="000060F1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onCreate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(Bundle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savedInstanceState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060F1" w:rsidRPr="00831818" w:rsidRDefault="005B7526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0060F1"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="000060F1"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.onCreate</w:t>
            </w:r>
            <w:proofErr w:type="spellEnd"/>
            <w:r w:rsidR="000060F1"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0060F1"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savedInstanceState</w:t>
            </w:r>
            <w:proofErr w:type="spellEnd"/>
            <w:r w:rsidR="000060F1"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060F1" w:rsidRPr="00831818" w:rsidRDefault="000060F1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setContentView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R.layout.</w:t>
            </w:r>
            <w:r w:rsidRPr="0083181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activity_main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060F1" w:rsidRPr="00831818" w:rsidRDefault="005B7526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0060F1" w:rsidRPr="00831818">
              <w:rPr>
                <w:rFonts w:ascii="Consolas" w:hAnsi="Consolas" w:cs="Consolas"/>
                <w:color w:val="3F7F5F"/>
                <w:sz w:val="20"/>
                <w:szCs w:val="20"/>
              </w:rPr>
              <w:t>// Setup camera and do the necessary initializations</w:t>
            </w:r>
          </w:p>
          <w:p w:rsidR="005B7526" w:rsidRPr="00831818" w:rsidRDefault="005B7526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060F1" w:rsidRPr="00831818" w:rsidRDefault="000060F1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Button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takePicture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(Button)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findViewById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R.id.take_picture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060F1" w:rsidRPr="00831818" w:rsidRDefault="000060F1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060F1" w:rsidRPr="00831818" w:rsidRDefault="000060F1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takePicture.setOnClickListener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View.OnClickListener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0060F1" w:rsidRPr="00831818" w:rsidRDefault="000060F1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060F1" w:rsidRPr="00831818" w:rsidRDefault="000060F1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0060F1" w:rsidRPr="00831818" w:rsidRDefault="000060F1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onClick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(View v) {</w:t>
            </w:r>
          </w:p>
          <w:p w:rsidR="000060F1" w:rsidRPr="00831818" w:rsidRDefault="000060F1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shutterButtonClicked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060F1" w:rsidRPr="00831818" w:rsidRDefault="000060F1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060F1" w:rsidRPr="00831818" w:rsidRDefault="000060F1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060F1" w:rsidRPr="00831818" w:rsidRDefault="000060F1" w:rsidP="000060F1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060F1" w:rsidRPr="00831818" w:rsidRDefault="000060F1" w:rsidP="000060F1">
            <w:pPr>
              <w:tabs>
                <w:tab w:val="left" w:pos="0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ShutterCallback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C0"/>
                <w:sz w:val="20"/>
                <w:szCs w:val="20"/>
              </w:rPr>
              <w:t>shutterCallback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ShutterCallback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onShutter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 w:rsidRPr="008318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31818">
              <w:rPr>
                <w:rFonts w:ascii="Consolas" w:hAnsi="Consolas" w:cs="Consolas"/>
                <w:color w:val="2A00FF"/>
                <w:sz w:val="20"/>
                <w:szCs w:val="20"/>
              </w:rPr>
              <w:t>"TAG"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831818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831818">
              <w:rPr>
                <w:rFonts w:ascii="Consolas" w:hAnsi="Consolas" w:cs="Consolas"/>
                <w:color w:val="2A00FF"/>
                <w:sz w:val="20"/>
                <w:szCs w:val="20"/>
              </w:rPr>
              <w:t>onShutter'd</w:t>
            </w:r>
            <w:proofErr w:type="spellEnd"/>
            <w:r w:rsidRPr="00831818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PictureCallback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C0"/>
                <w:sz w:val="20"/>
                <w:szCs w:val="20"/>
              </w:rPr>
              <w:t>rawCallback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PictureCallback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onPictureTaken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[] data, Camera camera) {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 w:rsidRPr="008318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31818">
              <w:rPr>
                <w:rFonts w:ascii="Consolas" w:hAnsi="Consolas" w:cs="Consolas"/>
                <w:color w:val="2A00FF"/>
                <w:sz w:val="20"/>
                <w:szCs w:val="20"/>
              </w:rPr>
              <w:t>"TAG"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831818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831818">
              <w:rPr>
                <w:rFonts w:ascii="Consolas" w:hAnsi="Consolas" w:cs="Consolas"/>
                <w:color w:val="2A00FF"/>
                <w:sz w:val="20"/>
                <w:szCs w:val="20"/>
              </w:rPr>
              <w:t>onPictureTaken</w:t>
            </w:r>
            <w:proofErr w:type="spellEnd"/>
            <w:r w:rsidRPr="00831818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- raw"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PictureCallback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C0"/>
                <w:sz w:val="20"/>
                <w:szCs w:val="20"/>
              </w:rPr>
              <w:t>jpegCallback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PictureCallback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onPictureTaken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[] data, Camera camera) {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31818" w:rsidRPr="00831818" w:rsidRDefault="005B7526" w:rsidP="008318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831818" w:rsidRPr="008318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usePicture</w:t>
            </w:r>
            <w:proofErr w:type="spellEnd"/>
            <w:r w:rsidR="00831818"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831818"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data);</w:t>
            </w:r>
            <w:r w:rsidR="00831818"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831818" w:rsidRPr="00831818">
              <w:rPr>
                <w:rFonts w:ascii="Consolas" w:hAnsi="Consolas" w:cs="Consolas"/>
                <w:color w:val="3F7F5F"/>
                <w:sz w:val="20"/>
                <w:szCs w:val="20"/>
              </w:rPr>
              <w:t>// Use this image data for implementing the Facial Recognition features.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B7526" w:rsidRDefault="005B7526" w:rsidP="005B752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831818" w:rsidRPr="00831818" w:rsidRDefault="00831818" w:rsidP="005B752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31818" w:rsidRDefault="00831818" w:rsidP="008318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831818" w:rsidRDefault="00831818" w:rsidP="008318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Method to use the picture for post processing by converting byte [] into Bitmap</w:t>
            </w:r>
          </w:p>
          <w:p w:rsidR="00831818" w:rsidRPr="00831818" w:rsidRDefault="00831818" w:rsidP="0083181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  <w:p w:rsidR="00831818" w:rsidRPr="00831818" w:rsidRDefault="00831818" w:rsidP="008318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usePicture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 data){</w:t>
            </w:r>
          </w:p>
          <w:p w:rsidR="00831818" w:rsidRPr="00831818" w:rsidRDefault="00831818" w:rsidP="008318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Bitmap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storedBitmap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BitmapFactory.</w:t>
            </w:r>
            <w:r w:rsidRPr="008318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decodeByteArray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(data, 0,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data.</w:t>
            </w:r>
            <w:r w:rsidRPr="00831818"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31818" w:rsidRPr="00831818" w:rsidRDefault="00831818" w:rsidP="0083181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B7526" w:rsidRPr="00831818" w:rsidRDefault="005B7526" w:rsidP="005B752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onPreviewFrame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[] data, Camera camera) {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shutterButtonClicked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camera.takePicture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31818">
              <w:rPr>
                <w:rFonts w:ascii="Consolas" w:hAnsi="Consolas" w:cs="Consolas"/>
                <w:color w:val="0000C0"/>
                <w:sz w:val="20"/>
                <w:szCs w:val="20"/>
              </w:rPr>
              <w:t>shutterCallback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31818">
              <w:rPr>
                <w:rFonts w:ascii="Consolas" w:hAnsi="Consolas" w:cs="Consolas"/>
                <w:color w:val="0000C0"/>
                <w:sz w:val="20"/>
                <w:szCs w:val="20"/>
              </w:rPr>
              <w:t>rawCallback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31818">
              <w:rPr>
                <w:rFonts w:ascii="Consolas" w:hAnsi="Consolas" w:cs="Consolas"/>
                <w:color w:val="0000C0"/>
                <w:sz w:val="20"/>
                <w:szCs w:val="20"/>
              </w:rPr>
              <w:t>jpegCallback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shutterButtonClicked</w:t>
            </w:r>
            <w:proofErr w:type="spellEnd"/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8318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B7526" w:rsidRPr="00831818" w:rsidRDefault="005B7526" w:rsidP="005B7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B7526" w:rsidRPr="00831818" w:rsidRDefault="005B7526" w:rsidP="005B7526">
            <w:pPr>
              <w:rPr>
                <w:rFonts w:ascii="Times New Roman" w:hAnsi="Times New Roman" w:cs="Times New Roman"/>
              </w:rPr>
            </w:pPr>
            <w:r w:rsidRPr="00831818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0060F1" w:rsidRDefault="000060F1" w:rsidP="000060F1">
      <w:pPr>
        <w:rPr>
          <w:rFonts w:ascii="Times New Roman" w:hAnsi="Times New Roman" w:cs="Times New Roman"/>
          <w:u w:val="single"/>
        </w:rPr>
      </w:pPr>
    </w:p>
    <w:p w:rsidR="00831818" w:rsidRDefault="00831818" w:rsidP="000060F1">
      <w:pPr>
        <w:rPr>
          <w:rFonts w:ascii="Times New Roman" w:hAnsi="Times New Roman" w:cs="Times New Roman"/>
          <w:u w:val="single"/>
        </w:rPr>
      </w:pPr>
    </w:p>
    <w:p w:rsidR="00B6444D" w:rsidRPr="00B6444D" w:rsidRDefault="00B6444D" w:rsidP="00B70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lastRenderedPageBreak/>
        <w:t>Once the picture is taken, you can use that image data for</w:t>
      </w:r>
      <w:r w:rsidR="001F3433">
        <w:rPr>
          <w:rFonts w:ascii="Times New Roman" w:hAnsi="Times New Roman" w:cs="Times New Roman"/>
        </w:rPr>
        <w:t xml:space="preserve"> executing</w:t>
      </w:r>
      <w:r>
        <w:rPr>
          <w:rFonts w:ascii="Times New Roman" w:hAnsi="Times New Roman" w:cs="Times New Roman"/>
        </w:rPr>
        <w:t xml:space="preserve"> various Facial Recognition features on it.</w:t>
      </w:r>
    </w:p>
    <w:p w:rsidR="00B6444D" w:rsidRPr="00922649" w:rsidRDefault="00B6444D" w:rsidP="00B64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922649">
        <w:rPr>
          <w:rFonts w:ascii="Times New Roman" w:hAnsi="Times New Roman" w:cs="Times New Roman"/>
        </w:rPr>
        <w:t>You can refer to the Facial Recognition sample app to see how the image data is handled.</w:t>
      </w:r>
    </w:p>
    <w:p w:rsidR="00B6444D" w:rsidRPr="00B6444D" w:rsidRDefault="00B6444D" w:rsidP="00B6444D">
      <w:pPr>
        <w:rPr>
          <w:rFonts w:ascii="Times New Roman" w:hAnsi="Times New Roman" w:cs="Times New Roman"/>
          <w:u w:val="single"/>
        </w:rPr>
      </w:pPr>
    </w:p>
    <w:p w:rsidR="007867C0" w:rsidRDefault="007867C0" w:rsidP="007867C0">
      <w:pPr>
        <w:rPr>
          <w:rFonts w:ascii="Times New Roman" w:hAnsi="Times New Roman" w:cs="Times New Roman"/>
          <w:b/>
          <w:color w:val="C0504D" w:themeColor="accent2"/>
          <w:sz w:val="32"/>
          <w:u w:val="single"/>
        </w:rPr>
      </w:pPr>
      <w:r w:rsidRPr="0045190D">
        <w:rPr>
          <w:rFonts w:ascii="Times New Roman" w:hAnsi="Times New Roman" w:cs="Times New Roman"/>
          <w:b/>
          <w:color w:val="C0504D" w:themeColor="accent2"/>
          <w:sz w:val="32"/>
          <w:u w:val="single"/>
        </w:rPr>
        <w:t>Facial Recognition Features:</w:t>
      </w:r>
    </w:p>
    <w:p w:rsidR="0045190D" w:rsidRDefault="0045190D" w:rsidP="00451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far we have </w:t>
      </w:r>
      <w:r w:rsidR="001F3433">
        <w:rPr>
          <w:rFonts w:ascii="Times New Roman" w:hAnsi="Times New Roman" w:cs="Times New Roman"/>
        </w:rPr>
        <w:t>covered how to</w:t>
      </w:r>
    </w:p>
    <w:p w:rsidR="0045190D" w:rsidRDefault="0045190D" w:rsidP="004519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</w:t>
      </w:r>
      <w:r w:rsidR="001F3433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 Facial Recognition object</w:t>
      </w:r>
    </w:p>
    <w:p w:rsidR="0045190D" w:rsidRDefault="0045190D" w:rsidP="004519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the camera to take pictures</w:t>
      </w:r>
    </w:p>
    <w:p w:rsidR="002241C9" w:rsidRDefault="001F3433" w:rsidP="00786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3433">
        <w:rPr>
          <w:rFonts w:ascii="Times New Roman" w:hAnsi="Times New Roman" w:cs="Times New Roman"/>
        </w:rPr>
        <w:t>Now you can implement the various Facial Recognition methods in order to perform facial r</w:t>
      </w:r>
      <w:r>
        <w:rPr>
          <w:rFonts w:ascii="Times New Roman" w:hAnsi="Times New Roman" w:cs="Times New Roman"/>
        </w:rPr>
        <w:t>ecognition on the image data.  T</w:t>
      </w:r>
      <w:r w:rsidRPr="001F3433">
        <w:rPr>
          <w:rFonts w:ascii="Times New Roman" w:hAnsi="Times New Roman" w:cs="Times New Roman"/>
        </w:rPr>
        <w:t>he following sections include code snippets and descriptions to help you understand how to perform facial recognition.</w:t>
      </w:r>
    </w:p>
    <w:p w:rsidR="001F3433" w:rsidRPr="001F3433" w:rsidRDefault="001F3433" w:rsidP="001F3433">
      <w:pPr>
        <w:rPr>
          <w:rFonts w:ascii="Times New Roman" w:hAnsi="Times New Roman" w:cs="Times New Roman"/>
        </w:rPr>
      </w:pPr>
    </w:p>
    <w:p w:rsidR="0045190D" w:rsidRPr="00922649" w:rsidRDefault="0045190D" w:rsidP="0045190D">
      <w:pPr>
        <w:rPr>
          <w:rFonts w:ascii="Times New Roman" w:hAnsi="Times New Roman" w:cs="Times New Roman"/>
          <w:b/>
          <w:sz w:val="32"/>
          <w:u w:val="single"/>
        </w:rPr>
      </w:pPr>
      <w:r w:rsidRPr="00922649">
        <w:rPr>
          <w:rFonts w:ascii="Times New Roman" w:hAnsi="Times New Roman" w:cs="Times New Roman"/>
          <w:b/>
          <w:sz w:val="32"/>
          <w:u w:val="single"/>
        </w:rPr>
        <w:t>Add Person</w:t>
      </w:r>
    </w:p>
    <w:p w:rsidR="0045190D" w:rsidRDefault="001F3433" w:rsidP="00451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this API </w:t>
      </w:r>
      <w:r w:rsidR="00831818">
        <w:rPr>
          <w:rFonts w:ascii="Times New Roman" w:hAnsi="Times New Roman" w:cs="Times New Roman"/>
        </w:rPr>
        <w:t xml:space="preserve">to “add a </w:t>
      </w:r>
      <w:r w:rsidR="00831818" w:rsidRPr="00831818">
        <w:rPr>
          <w:rFonts w:ascii="Times New Roman" w:hAnsi="Times New Roman" w:cs="Times New Roman"/>
          <w:u w:val="single"/>
        </w:rPr>
        <w:t>new</w:t>
      </w:r>
      <w:r w:rsidR="00831818">
        <w:rPr>
          <w:rFonts w:ascii="Times New Roman" w:hAnsi="Times New Roman" w:cs="Times New Roman"/>
        </w:rPr>
        <w:t xml:space="preserve"> person” to the Facial Recognition album</w:t>
      </w:r>
    </w:p>
    <w:p w:rsidR="001F3433" w:rsidRDefault="00831818" w:rsidP="00451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3433">
        <w:rPr>
          <w:rFonts w:ascii="Times New Roman" w:hAnsi="Times New Roman" w:cs="Times New Roman"/>
        </w:rPr>
        <w:t>DO NOT use this API to add the same person.</w:t>
      </w:r>
      <w:r w:rsidR="006A5501" w:rsidRPr="001F3433">
        <w:rPr>
          <w:rFonts w:ascii="Times New Roman" w:hAnsi="Times New Roman" w:cs="Times New Roman"/>
        </w:rPr>
        <w:t xml:space="preserve"> If you try to add the same person then </w:t>
      </w:r>
      <w:proofErr w:type="spellStart"/>
      <w:r w:rsidR="006A5501" w:rsidRPr="001F3433">
        <w:rPr>
          <w:rFonts w:ascii="Times New Roman" w:hAnsi="Times New Roman" w:cs="Times New Roman"/>
        </w:rPr>
        <w:t>addPerson</w:t>
      </w:r>
      <w:proofErr w:type="spellEnd"/>
      <w:r w:rsidR="006A5501" w:rsidRPr="001F3433">
        <w:rPr>
          <w:rFonts w:ascii="Times New Roman" w:hAnsi="Times New Roman" w:cs="Times New Roman"/>
        </w:rPr>
        <w:t xml:space="preserve"> will return error code</w:t>
      </w:r>
      <w:r w:rsidR="00762173" w:rsidRPr="001F3433">
        <w:rPr>
          <w:rFonts w:ascii="Times New Roman" w:hAnsi="Times New Roman" w:cs="Times New Roman"/>
        </w:rPr>
        <w:t xml:space="preserve"> (check </w:t>
      </w:r>
      <w:proofErr w:type="spellStart"/>
      <w:r w:rsidR="00762173" w:rsidRPr="001F3433">
        <w:rPr>
          <w:rFonts w:ascii="Times New Roman" w:hAnsi="Times New Roman" w:cs="Times New Roman"/>
        </w:rPr>
        <w:t>FacialProcessingConstants</w:t>
      </w:r>
      <w:proofErr w:type="spellEnd"/>
      <w:r w:rsidR="00762173" w:rsidRPr="001F3433">
        <w:rPr>
          <w:rFonts w:ascii="Times New Roman" w:hAnsi="Times New Roman" w:cs="Times New Roman"/>
        </w:rPr>
        <w:t xml:space="preserve"> </w:t>
      </w:r>
      <w:r w:rsidR="00762173" w:rsidRPr="001F3433">
        <w:rPr>
          <w:rFonts w:ascii="Times New Roman" w:hAnsi="Times New Roman" w:cs="Times New Roman"/>
          <w:color w:val="FF0000"/>
        </w:rPr>
        <w:t>&lt;@link&gt;)</w:t>
      </w:r>
      <w:r w:rsidR="006A5501" w:rsidRPr="001F3433">
        <w:rPr>
          <w:rFonts w:ascii="Times New Roman" w:hAnsi="Times New Roman" w:cs="Times New Roman"/>
          <w:color w:val="FF0000"/>
        </w:rPr>
        <w:t>.</w:t>
      </w:r>
      <w:r w:rsidRPr="001F3433">
        <w:rPr>
          <w:rFonts w:ascii="Times New Roman" w:hAnsi="Times New Roman" w:cs="Times New Roman"/>
          <w:color w:val="FF0000"/>
        </w:rPr>
        <w:t xml:space="preserve"> </w:t>
      </w:r>
    </w:p>
    <w:p w:rsidR="00831818" w:rsidRPr="001F3433" w:rsidRDefault="00831818" w:rsidP="00451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F3433">
        <w:rPr>
          <w:rFonts w:ascii="Times New Roman" w:hAnsi="Times New Roman" w:cs="Times New Roman"/>
        </w:rPr>
        <w:t xml:space="preserve">This API takes in a </w:t>
      </w:r>
      <w:proofErr w:type="spellStart"/>
      <w:r w:rsidRPr="001F3433">
        <w:rPr>
          <w:rFonts w:ascii="Times New Roman" w:hAnsi="Times New Roman" w:cs="Times New Roman"/>
        </w:rPr>
        <w:t>faceIndex</w:t>
      </w:r>
      <w:proofErr w:type="spellEnd"/>
      <w:r w:rsidRPr="001F3433">
        <w:rPr>
          <w:rFonts w:ascii="Times New Roman" w:hAnsi="Times New Roman" w:cs="Times New Roman"/>
        </w:rPr>
        <w:t xml:space="preserve"> of the person to be added. </w:t>
      </w:r>
    </w:p>
    <w:p w:rsidR="00831818" w:rsidRDefault="00831818" w:rsidP="008318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31818">
        <w:rPr>
          <w:rFonts w:ascii="Times New Roman" w:hAnsi="Times New Roman" w:cs="Times New Roman"/>
        </w:rPr>
        <w:t xml:space="preserve">When the application calls </w:t>
      </w:r>
      <w:proofErr w:type="spellStart"/>
      <w:r w:rsidRPr="00831818">
        <w:rPr>
          <w:rFonts w:ascii="Times New Roman" w:hAnsi="Times New Roman" w:cs="Times New Roman"/>
        </w:rPr>
        <w:t>getFaceData</w:t>
      </w:r>
      <w:proofErr w:type="spellEnd"/>
      <w:r w:rsidRPr="00831818">
        <w:rPr>
          <w:rFonts w:ascii="Times New Roman" w:hAnsi="Times New Roman" w:cs="Times New Roman"/>
        </w:rPr>
        <w:t xml:space="preserve">, the face engine will assign </w:t>
      </w:r>
      <w:r w:rsidR="001F3433">
        <w:rPr>
          <w:rFonts w:ascii="Times New Roman" w:hAnsi="Times New Roman" w:cs="Times New Roman"/>
        </w:rPr>
        <w:t xml:space="preserve">an index value to </w:t>
      </w:r>
      <w:r w:rsidRPr="00831818">
        <w:rPr>
          <w:rFonts w:ascii="Times New Roman" w:hAnsi="Times New Roman" w:cs="Times New Roman"/>
        </w:rPr>
        <w:t xml:space="preserve">each face detected in the processed frame, an index value, which corresponds to the index value in the face data array returned by the </w:t>
      </w:r>
      <w:proofErr w:type="spellStart"/>
      <w:r w:rsidRPr="00831818">
        <w:rPr>
          <w:rFonts w:ascii="Times New Roman" w:hAnsi="Times New Roman" w:cs="Times New Roman"/>
        </w:rPr>
        <w:t>getFaceData</w:t>
      </w:r>
      <w:proofErr w:type="spellEnd"/>
      <w:r w:rsidRPr="00831818">
        <w:rPr>
          <w:rFonts w:ascii="Times New Roman" w:hAnsi="Times New Roman" w:cs="Times New Roman"/>
        </w:rPr>
        <w:t xml:space="preserve"> method.</w:t>
      </w:r>
    </w:p>
    <w:tbl>
      <w:tblPr>
        <w:tblStyle w:val="TableGrid"/>
        <w:tblpPr w:leftFromText="180" w:rightFromText="180" w:vertAnchor="text" w:horzAnchor="page" w:tblpX="8778" w:tblpY="2799"/>
        <w:tblW w:w="0" w:type="auto"/>
        <w:tblLook w:val="04A0" w:firstRow="1" w:lastRow="0" w:firstColumn="1" w:lastColumn="0" w:noHBand="0" w:noVBand="1"/>
      </w:tblPr>
      <w:tblGrid>
        <w:gridCol w:w="378"/>
      </w:tblGrid>
      <w:tr w:rsidR="00073AED" w:rsidTr="00073AED">
        <w:tc>
          <w:tcPr>
            <w:tcW w:w="378" w:type="dxa"/>
            <w:shd w:val="clear" w:color="auto" w:fill="92D050"/>
          </w:tcPr>
          <w:p w:rsidR="00073AED" w:rsidRDefault="00073AED" w:rsidP="00073AED">
            <w:pPr>
              <w:pStyle w:val="ListParagraph"/>
              <w:ind w:left="0" w:right="-5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666B3D" w:rsidRPr="00831818" w:rsidRDefault="00C51AAF" w:rsidP="008318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8EE76" wp14:editId="25B0F15F">
                <wp:simplePos x="0" y="0"/>
                <wp:positionH relativeFrom="column">
                  <wp:posOffset>2980944</wp:posOffset>
                </wp:positionH>
                <wp:positionV relativeFrom="paragraph">
                  <wp:posOffset>1051052</wp:posOffset>
                </wp:positionV>
                <wp:extent cx="2194560" cy="603504"/>
                <wp:effectExtent l="38100" t="38100" r="91440" b="825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60350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34.7pt;margin-top:82.75pt;width:172.8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" adj="21600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2B247" wp14:editId="097E0EC2">
                <wp:simplePos x="0" y="0"/>
                <wp:positionH relativeFrom="column">
                  <wp:posOffset>2248535</wp:posOffset>
                </wp:positionH>
                <wp:positionV relativeFrom="paragraph">
                  <wp:posOffset>568960</wp:posOffset>
                </wp:positionV>
                <wp:extent cx="731520" cy="859155"/>
                <wp:effectExtent l="0" t="0" r="1143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591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77.05pt;margin-top:44.8pt;width:57.6pt;height:6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" filled="f" strokecolor="#9bbb59 [3206]" strokeweight="2pt"/>
            </w:pict>
          </mc:Fallback>
        </mc:AlternateContent>
      </w:r>
      <w:r w:rsidR="00831818">
        <w:rPr>
          <w:rFonts w:ascii="Times New Roman" w:hAnsi="Times New Roman" w:cs="Times New Roman"/>
        </w:rPr>
        <w:t>Example</w:t>
      </w:r>
      <w:r w:rsidR="00666B3D">
        <w:rPr>
          <w:rFonts w:ascii="Times New Roman" w:hAnsi="Times New Roman" w:cs="Times New Roman"/>
        </w:rPr>
        <w:t>1</w:t>
      </w:r>
      <w:r w:rsidR="00831818">
        <w:rPr>
          <w:rFonts w:ascii="Times New Roman" w:hAnsi="Times New Roman" w:cs="Times New Roman"/>
        </w:rPr>
        <w:t>:</w:t>
      </w:r>
      <w:r w:rsidR="00666B3D">
        <w:rPr>
          <w:rFonts w:ascii="Times New Roman" w:hAnsi="Times New Roman" w:cs="Times New Roman"/>
        </w:rPr>
        <w:t xml:space="preserve"> </w:t>
      </w:r>
      <w:r w:rsidR="00831818">
        <w:rPr>
          <w:rFonts w:ascii="Times New Roman" w:hAnsi="Times New Roman" w:cs="Times New Roman"/>
        </w:rPr>
        <w:br/>
      </w:r>
      <w:r w:rsidR="00831818">
        <w:rPr>
          <w:rFonts w:ascii="Times New Roman" w:hAnsi="Times New Roman" w:cs="Times New Roman"/>
        </w:rPr>
        <w:br/>
        <w:t>Image</w:t>
      </w:r>
      <w:r w:rsidR="00666B3D">
        <w:rPr>
          <w:rFonts w:ascii="Times New Roman" w:hAnsi="Times New Roman" w:cs="Times New Roman"/>
        </w:rPr>
        <w:t>1</w:t>
      </w:r>
      <w:r w:rsidR="00831818">
        <w:rPr>
          <w:rFonts w:ascii="Times New Roman" w:hAnsi="Times New Roman" w:cs="Times New Roman"/>
        </w:rPr>
        <w:t xml:space="preserve"> = </w:t>
      </w:r>
      <w:r w:rsidR="00666B3D">
        <w:rPr>
          <w:rFonts w:ascii="Times New Roman" w:hAnsi="Times New Roman" w:cs="Times New Roman"/>
          <w:noProof/>
        </w:rPr>
        <w:drawing>
          <wp:inline distT="0" distB="0" distL="0" distR="0" wp14:anchorId="352896E1" wp14:editId="7130F7F9">
            <wp:extent cx="1586351" cy="15636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_user_guide_imag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50" cy="156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B3D">
        <w:rPr>
          <w:rFonts w:ascii="Times New Roman" w:hAnsi="Times New Roman" w:cs="Times New Roman"/>
        </w:rPr>
        <w:t xml:space="preserve">   </w:t>
      </w:r>
      <w:proofErr w:type="spellStart"/>
      <w:r w:rsidR="00073AED">
        <w:rPr>
          <w:rFonts w:ascii="Times New Roman" w:hAnsi="Times New Roman" w:cs="Times New Roman"/>
        </w:rPr>
        <w:t>FaceData</w:t>
      </w:r>
      <w:proofErr w:type="spellEnd"/>
      <w:r w:rsidR="00073AED">
        <w:rPr>
          <w:rFonts w:ascii="Times New Roman" w:hAnsi="Times New Roman" w:cs="Times New Roman"/>
        </w:rPr>
        <w:t xml:space="preserve"> [] </w:t>
      </w:r>
      <w:proofErr w:type="spellStart"/>
      <w:r w:rsidR="00073AED">
        <w:rPr>
          <w:rFonts w:ascii="Times New Roman" w:hAnsi="Times New Roman" w:cs="Times New Roman"/>
        </w:rPr>
        <w:t>faceArray</w:t>
      </w:r>
      <w:proofErr w:type="spellEnd"/>
      <w:r w:rsidR="00073AED">
        <w:rPr>
          <w:rFonts w:ascii="Times New Roman" w:hAnsi="Times New Roman" w:cs="Times New Roman"/>
        </w:rPr>
        <w:t xml:space="preserve"> </w:t>
      </w:r>
      <w:r w:rsidR="00666B3D">
        <w:rPr>
          <w:rFonts w:ascii="Times New Roman" w:hAnsi="Times New Roman" w:cs="Times New Roman"/>
        </w:rPr>
        <w:t xml:space="preserve"> </w:t>
      </w:r>
      <w:r w:rsidR="00073AED">
        <w:rPr>
          <w:rFonts w:ascii="Times New Roman" w:hAnsi="Times New Roman" w:cs="Times New Roman"/>
        </w:rPr>
        <w:t>=</w:t>
      </w:r>
    </w:p>
    <w:p w:rsidR="00666B3D" w:rsidRDefault="00666B3D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831818" w:rsidRDefault="00666B3D" w:rsidP="00666B3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image has only one face in it. Hence </w:t>
      </w:r>
      <w:proofErr w:type="spellStart"/>
      <w:r>
        <w:rPr>
          <w:rFonts w:ascii="Times New Roman" w:hAnsi="Times New Roman" w:cs="Times New Roman"/>
        </w:rPr>
        <w:t>getFaceData</w:t>
      </w:r>
      <w:proofErr w:type="spellEnd"/>
      <w:r>
        <w:rPr>
          <w:rFonts w:ascii="Times New Roman" w:hAnsi="Times New Roman" w:cs="Times New Roman"/>
        </w:rPr>
        <w:t xml:space="preserve"> on this image will return a </w:t>
      </w:r>
      <w:proofErr w:type="spellStart"/>
      <w:r>
        <w:rPr>
          <w:rFonts w:ascii="Times New Roman" w:hAnsi="Times New Roman" w:cs="Times New Roman"/>
        </w:rPr>
        <w:t>FaceData</w:t>
      </w:r>
      <w:proofErr w:type="spellEnd"/>
      <w:r>
        <w:rPr>
          <w:rFonts w:ascii="Times New Roman" w:hAnsi="Times New Roman" w:cs="Times New Roman"/>
        </w:rPr>
        <w:t xml:space="preserve"> array of size 1. The array index (0) is assigned to that face.</w:t>
      </w:r>
    </w:p>
    <w:p w:rsidR="002718D3" w:rsidRDefault="002718D3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2718D3" w:rsidRDefault="002718D3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2718D3" w:rsidRDefault="002718D3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2718D3" w:rsidRDefault="002718D3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2718D3" w:rsidRDefault="002718D3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2718D3" w:rsidRDefault="002718D3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2718D3" w:rsidRDefault="002718D3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2718D3" w:rsidRDefault="002718D3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2718D3" w:rsidRDefault="002718D3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2718D3" w:rsidRDefault="002718D3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2718D3" w:rsidRDefault="002718D3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2718D3" w:rsidRDefault="002718D3" w:rsidP="00666B3D">
      <w:pPr>
        <w:pStyle w:val="ListParagraph"/>
        <w:ind w:left="1800"/>
        <w:rPr>
          <w:rFonts w:ascii="Times New Roman" w:hAnsi="Times New Roman" w:cs="Times New Roman"/>
        </w:rPr>
      </w:pPr>
    </w:p>
    <w:p w:rsidR="00073AED" w:rsidRDefault="00402645" w:rsidP="00666B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534F9" wp14:editId="702DF1D2">
                <wp:simplePos x="0" y="0"/>
                <wp:positionH relativeFrom="column">
                  <wp:posOffset>2633345</wp:posOffset>
                </wp:positionH>
                <wp:positionV relativeFrom="paragraph">
                  <wp:posOffset>678815</wp:posOffset>
                </wp:positionV>
                <wp:extent cx="0" cy="575945"/>
                <wp:effectExtent l="57150" t="19050" r="76200" b="717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35pt,53.45pt" to="207.3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3E526" wp14:editId="303A8A38">
                <wp:simplePos x="0" y="0"/>
                <wp:positionH relativeFrom="column">
                  <wp:posOffset>2633345</wp:posOffset>
                </wp:positionH>
                <wp:positionV relativeFrom="paragraph">
                  <wp:posOffset>678815</wp:posOffset>
                </wp:positionV>
                <wp:extent cx="2779395" cy="0"/>
                <wp:effectExtent l="38100" t="38100" r="5905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3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5pt,53.45pt" to="426.2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73A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D03D7" wp14:editId="5BF9371B">
                <wp:simplePos x="0" y="0"/>
                <wp:positionH relativeFrom="column">
                  <wp:posOffset>5403977</wp:posOffset>
                </wp:positionH>
                <wp:positionV relativeFrom="paragraph">
                  <wp:posOffset>678942</wp:posOffset>
                </wp:positionV>
                <wp:extent cx="0" cy="1380490"/>
                <wp:effectExtent l="114300" t="19050" r="76200" b="863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25.5pt;margin-top:53.45pt;width:0;height:10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66B3D">
        <w:rPr>
          <w:rFonts w:ascii="Times New Roman" w:hAnsi="Times New Roman" w:cs="Times New Roman"/>
        </w:rPr>
        <w:t xml:space="preserve">Example2: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tbl>
      <w:tblPr>
        <w:tblStyle w:val="TableGrid"/>
        <w:tblpPr w:leftFromText="180" w:rightFromText="180" w:vertAnchor="text" w:horzAnchor="page" w:tblpX="9153" w:tblpY="2134"/>
        <w:tblW w:w="0" w:type="auto"/>
        <w:tblLook w:val="04A0" w:firstRow="1" w:lastRow="0" w:firstColumn="1" w:lastColumn="0" w:noHBand="0" w:noVBand="1"/>
      </w:tblPr>
      <w:tblGrid>
        <w:gridCol w:w="326"/>
        <w:gridCol w:w="326"/>
      </w:tblGrid>
      <w:tr w:rsidR="00073AED" w:rsidTr="00073AED">
        <w:tc>
          <w:tcPr>
            <w:tcW w:w="270" w:type="dxa"/>
            <w:shd w:val="clear" w:color="auto" w:fill="F79646" w:themeFill="accent6"/>
          </w:tcPr>
          <w:p w:rsidR="00073AED" w:rsidRDefault="00073AED" w:rsidP="00073A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shd w:val="clear" w:color="auto" w:fill="92D050"/>
          </w:tcPr>
          <w:p w:rsidR="00073AED" w:rsidRDefault="00073AED" w:rsidP="00073AE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073AED" w:rsidRPr="00831818" w:rsidRDefault="00073AED" w:rsidP="00073AE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11A86" wp14:editId="69B35BCC">
                <wp:simplePos x="0" y="0"/>
                <wp:positionH relativeFrom="column">
                  <wp:posOffset>3373755</wp:posOffset>
                </wp:positionH>
                <wp:positionV relativeFrom="paragraph">
                  <wp:posOffset>713740</wp:posOffset>
                </wp:positionV>
                <wp:extent cx="2258060" cy="0"/>
                <wp:effectExtent l="38100" t="38100" r="66040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65pt,56.2pt" to="443.4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F13EE" wp14:editId="3A2C4CF5">
                <wp:simplePos x="0" y="0"/>
                <wp:positionH relativeFrom="column">
                  <wp:posOffset>5630291</wp:posOffset>
                </wp:positionH>
                <wp:positionV relativeFrom="paragraph">
                  <wp:posOffset>713740</wp:posOffset>
                </wp:positionV>
                <wp:extent cx="1" cy="603250"/>
                <wp:effectExtent l="114300" t="19050" r="9525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0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43.35pt;margin-top:56.2pt;width:0;height:47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3090672</wp:posOffset>
                </wp:positionH>
                <wp:positionV relativeFrom="paragraph">
                  <wp:posOffset>512953</wp:posOffset>
                </wp:positionV>
                <wp:extent cx="283464" cy="420370"/>
                <wp:effectExtent l="0" t="0" r="2159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" cy="420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243.35pt;margin-top:40.4pt;width:22.3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" filled="f" strokecolor="#9bbb59 [3206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2432304</wp:posOffset>
                </wp:positionH>
                <wp:positionV relativeFrom="paragraph">
                  <wp:posOffset>512953</wp:posOffset>
                </wp:positionV>
                <wp:extent cx="365760" cy="420624"/>
                <wp:effectExtent l="0" t="0" r="1524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06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91.5pt;margin-top:40.4pt;width:28.8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" filled="f" strokecolor="#f79646 [3209]" strokeweight="2pt"/>
            </w:pict>
          </mc:Fallback>
        </mc:AlternateContent>
      </w:r>
      <w:r w:rsidR="00666B3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Image2 = </w:t>
      </w:r>
      <w:r w:rsidR="00666B3D">
        <w:rPr>
          <w:rFonts w:ascii="Times New Roman" w:hAnsi="Times New Roman" w:cs="Times New Roman"/>
          <w:noProof/>
        </w:rPr>
        <w:drawing>
          <wp:inline distT="0" distB="0" distL="0" distR="0" wp14:anchorId="1D38ECA1" wp14:editId="2BDA919D">
            <wp:extent cx="1874364" cy="130759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_user_guide_imag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906" cy="13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FaceData</w:t>
      </w:r>
      <w:proofErr w:type="spellEnd"/>
      <w:r>
        <w:rPr>
          <w:rFonts w:ascii="Times New Roman" w:hAnsi="Times New Roman" w:cs="Times New Roman"/>
        </w:rPr>
        <w:t xml:space="preserve"> [] </w:t>
      </w:r>
      <w:proofErr w:type="spellStart"/>
      <w:proofErr w:type="gramStart"/>
      <w:r>
        <w:rPr>
          <w:rFonts w:ascii="Times New Roman" w:hAnsi="Times New Roman" w:cs="Times New Roman"/>
        </w:rPr>
        <w:t>faceArray</w:t>
      </w:r>
      <w:proofErr w:type="spellEnd"/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66B3D" w:rsidRDefault="00666B3D" w:rsidP="00073AED">
      <w:pPr>
        <w:pStyle w:val="ListParagraph"/>
        <w:ind w:left="1800"/>
        <w:rPr>
          <w:rFonts w:ascii="Times New Roman" w:hAnsi="Times New Roman" w:cs="Times New Roman"/>
        </w:rPr>
      </w:pPr>
    </w:p>
    <w:p w:rsidR="00073AED" w:rsidRDefault="00073AED" w:rsidP="00073AED">
      <w:pPr>
        <w:pStyle w:val="ListParagraph"/>
        <w:ind w:left="1800"/>
        <w:rPr>
          <w:rFonts w:ascii="Times New Roman" w:hAnsi="Times New Roman" w:cs="Times New Roman"/>
          <w:b/>
          <w:color w:val="92D050"/>
        </w:rPr>
      </w:pPr>
      <w:r>
        <w:rPr>
          <w:rFonts w:ascii="Times New Roman" w:hAnsi="Times New Roman" w:cs="Times New Roman"/>
        </w:rPr>
        <w:t xml:space="preserve">The above image has 2 faces in it. Hence </w:t>
      </w:r>
      <w:proofErr w:type="spellStart"/>
      <w:r>
        <w:rPr>
          <w:rFonts w:ascii="Times New Roman" w:hAnsi="Times New Roman" w:cs="Times New Roman"/>
        </w:rPr>
        <w:t>getFaceData</w:t>
      </w:r>
      <w:proofErr w:type="spellEnd"/>
      <w:r>
        <w:rPr>
          <w:rFonts w:ascii="Times New Roman" w:hAnsi="Times New Roman" w:cs="Times New Roman"/>
        </w:rPr>
        <w:t xml:space="preserve"> on this image will return a </w:t>
      </w:r>
      <w:proofErr w:type="spellStart"/>
      <w:r>
        <w:rPr>
          <w:rFonts w:ascii="Times New Roman" w:hAnsi="Times New Roman" w:cs="Times New Roman"/>
        </w:rPr>
        <w:t>FaceData</w:t>
      </w:r>
      <w:proofErr w:type="spellEnd"/>
      <w:r>
        <w:rPr>
          <w:rFonts w:ascii="Times New Roman" w:hAnsi="Times New Roman" w:cs="Times New Roman"/>
        </w:rPr>
        <w:t xml:space="preserve"> array of size 2. The array i</w:t>
      </w:r>
      <w:r w:rsidR="00621538">
        <w:rPr>
          <w:rFonts w:ascii="Times New Roman" w:hAnsi="Times New Roman" w:cs="Times New Roman"/>
        </w:rPr>
        <w:t>ndex (</w:t>
      </w:r>
      <w:r>
        <w:rPr>
          <w:rFonts w:ascii="Times New Roman" w:hAnsi="Times New Roman" w:cs="Times New Roman"/>
        </w:rPr>
        <w:t>0</w:t>
      </w:r>
      <w:r w:rsidR="0062153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corresponds to </w:t>
      </w:r>
      <w:r w:rsidRPr="00073AED">
        <w:rPr>
          <w:rFonts w:ascii="Times New Roman" w:hAnsi="Times New Roman" w:cs="Times New Roman"/>
          <w:b/>
          <w:color w:val="F79646" w:themeColor="accent6"/>
        </w:rPr>
        <w:t>Face1</w:t>
      </w:r>
      <w:r>
        <w:rPr>
          <w:rFonts w:ascii="Times New Roman" w:hAnsi="Times New Roman" w:cs="Times New Roman"/>
          <w:b/>
          <w:color w:val="F79646" w:themeColor="accent6"/>
        </w:rPr>
        <w:t xml:space="preserve"> </w:t>
      </w:r>
      <w:r w:rsidRPr="00073AED">
        <w:rPr>
          <w:rFonts w:ascii="Times New Roman" w:hAnsi="Times New Roman" w:cs="Times New Roman"/>
        </w:rPr>
        <w:t>and a</w:t>
      </w:r>
      <w:r w:rsidR="00621538">
        <w:rPr>
          <w:rFonts w:ascii="Times New Roman" w:hAnsi="Times New Roman" w:cs="Times New Roman"/>
        </w:rPr>
        <w:t>rray index (</w:t>
      </w:r>
      <w:r w:rsidRPr="00073AED">
        <w:rPr>
          <w:rFonts w:ascii="Times New Roman" w:hAnsi="Times New Roman" w:cs="Times New Roman"/>
        </w:rPr>
        <w:t>1</w:t>
      </w:r>
      <w:r w:rsidR="00621538">
        <w:rPr>
          <w:rFonts w:ascii="Times New Roman" w:hAnsi="Times New Roman" w:cs="Times New Roman"/>
        </w:rPr>
        <w:t>)</w:t>
      </w:r>
      <w:r w:rsidRPr="00073AED">
        <w:rPr>
          <w:rFonts w:ascii="Times New Roman" w:hAnsi="Times New Roman" w:cs="Times New Roman"/>
        </w:rPr>
        <w:t xml:space="preserve"> corresponds to </w:t>
      </w:r>
      <w:r w:rsidRPr="00073AED">
        <w:rPr>
          <w:rFonts w:ascii="Times New Roman" w:hAnsi="Times New Roman" w:cs="Times New Roman"/>
          <w:b/>
          <w:color w:val="92D050"/>
        </w:rPr>
        <w:t>Face2</w:t>
      </w:r>
      <w:r w:rsidR="00922649">
        <w:rPr>
          <w:rFonts w:ascii="Times New Roman" w:hAnsi="Times New Roman" w:cs="Times New Roman"/>
          <w:b/>
          <w:color w:val="92D050"/>
        </w:rPr>
        <w:br/>
      </w:r>
    </w:p>
    <w:p w:rsidR="002718D3" w:rsidRPr="00121DC7" w:rsidRDefault="002718D3" w:rsidP="002718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92D050"/>
        </w:rPr>
      </w:pPr>
      <w:r>
        <w:rPr>
          <w:rFonts w:ascii="Times New Roman" w:hAnsi="Times New Roman" w:cs="Times New Roman"/>
        </w:rPr>
        <w:t xml:space="preserve">If the face was added successfully then </w:t>
      </w:r>
      <w:proofErr w:type="spellStart"/>
      <w:r>
        <w:rPr>
          <w:rFonts w:ascii="Times New Roman" w:hAnsi="Times New Roman" w:cs="Times New Roman"/>
        </w:rPr>
        <w:t>addPerson</w:t>
      </w:r>
      <w:proofErr w:type="spellEnd"/>
      <w:r>
        <w:rPr>
          <w:rFonts w:ascii="Times New Roman" w:hAnsi="Times New Roman" w:cs="Times New Roman"/>
        </w:rPr>
        <w:t xml:space="preserve"> will return a unique </w:t>
      </w:r>
      <w:proofErr w:type="spellStart"/>
      <w:r>
        <w:rPr>
          <w:rFonts w:ascii="Times New Roman" w:hAnsi="Times New Roman" w:cs="Times New Roman"/>
        </w:rPr>
        <w:t>PersonId</w:t>
      </w:r>
      <w:proofErr w:type="spellEnd"/>
      <w:r>
        <w:rPr>
          <w:rFonts w:ascii="Times New Roman" w:hAnsi="Times New Roman" w:cs="Times New Roman"/>
        </w:rPr>
        <w:t xml:space="preserve"> for that face.</w:t>
      </w:r>
    </w:p>
    <w:p w:rsidR="002B309A" w:rsidRPr="002B309A" w:rsidRDefault="00121DC7" w:rsidP="00F546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92D050"/>
        </w:rPr>
      </w:pPr>
      <w:r w:rsidRPr="002B309A">
        <w:rPr>
          <w:rFonts w:ascii="Times New Roman" w:hAnsi="Times New Roman" w:cs="Times New Roman"/>
          <w:b/>
        </w:rPr>
        <w:t xml:space="preserve">NOTE: </w:t>
      </w:r>
      <w:r w:rsidR="00F54672" w:rsidRPr="00F54672">
        <w:rPr>
          <w:rFonts w:ascii="Times New Roman" w:hAnsi="Times New Roman" w:cs="Times New Roman"/>
          <w:b/>
        </w:rPr>
        <w:t xml:space="preserve">The face engine processes faces in the order of how close they are to the camera sensor.  </w:t>
      </w:r>
      <w:r w:rsidR="00F54672">
        <w:rPr>
          <w:rFonts w:ascii="Times New Roman" w:hAnsi="Times New Roman" w:cs="Times New Roman"/>
          <w:b/>
        </w:rPr>
        <w:t xml:space="preserve">This ordering can change from frame to frame as the distance from the face to the sensor changes. </w:t>
      </w:r>
      <w:r w:rsidR="00F54672" w:rsidRPr="00F54672">
        <w:rPr>
          <w:rFonts w:ascii="Times New Roman" w:hAnsi="Times New Roman" w:cs="Times New Roman"/>
          <w:b/>
        </w:rPr>
        <w:t>Your application will need to employ an external method to determine which face in</w:t>
      </w:r>
      <w:r w:rsidR="00F54672">
        <w:rPr>
          <w:rFonts w:ascii="Times New Roman" w:hAnsi="Times New Roman" w:cs="Times New Roman"/>
          <w:b/>
        </w:rPr>
        <w:t xml:space="preserve"> the array you want to act upon if you do not wish to act on all of them.</w:t>
      </w:r>
      <w:r w:rsidR="002B309A">
        <w:rPr>
          <w:rFonts w:ascii="Times New Roman" w:hAnsi="Times New Roman" w:cs="Times New Roman"/>
          <w:b/>
        </w:rPr>
        <w:br/>
      </w:r>
    </w:p>
    <w:p w:rsidR="002B309A" w:rsidRPr="002B309A" w:rsidRDefault="002B309A" w:rsidP="002B30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92D050"/>
        </w:rPr>
      </w:pPr>
      <w:r>
        <w:rPr>
          <w:rFonts w:ascii="Times New Roman" w:hAnsi="Times New Roman" w:cs="Times New Roman"/>
          <w:b/>
        </w:rPr>
        <w:t>VARIOUS WAYS TO GET USER INPUT:</w:t>
      </w:r>
      <w:r w:rsidR="00227D61">
        <w:rPr>
          <w:rFonts w:ascii="Times New Roman" w:hAnsi="Times New Roman" w:cs="Times New Roman"/>
          <w:b/>
        </w:rPr>
        <w:t xml:space="preserve"> (This completely depends on your application design)</w:t>
      </w:r>
    </w:p>
    <w:p w:rsidR="002B309A" w:rsidRPr="00227D61" w:rsidRDefault="002B309A" w:rsidP="002B30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27D61">
        <w:rPr>
          <w:rFonts w:ascii="Times New Roman" w:hAnsi="Times New Roman" w:cs="Times New Roman"/>
        </w:rPr>
        <w:t xml:space="preserve">Draw a face </w:t>
      </w:r>
      <w:proofErr w:type="spellStart"/>
      <w:r w:rsidRPr="00227D61">
        <w:rPr>
          <w:rFonts w:ascii="Times New Roman" w:hAnsi="Times New Roman" w:cs="Times New Roman"/>
        </w:rPr>
        <w:t>rect</w:t>
      </w:r>
      <w:proofErr w:type="spellEnd"/>
      <w:r w:rsidRPr="00227D61">
        <w:rPr>
          <w:rFonts w:ascii="Times New Roman" w:hAnsi="Times New Roman" w:cs="Times New Roman"/>
        </w:rPr>
        <w:t xml:space="preserve"> and a corresponding index (text) around each face and let the user input the face index that they want to act on. </w:t>
      </w:r>
    </w:p>
    <w:p w:rsidR="002B309A" w:rsidRPr="00227D61" w:rsidRDefault="002B309A" w:rsidP="002B30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27D61">
        <w:rPr>
          <w:rFonts w:ascii="Times New Roman" w:hAnsi="Times New Roman" w:cs="Times New Roman"/>
        </w:rPr>
        <w:t xml:space="preserve">Take touch input coordinates from the screen and check </w:t>
      </w:r>
      <w:r w:rsidR="00227D61" w:rsidRPr="00227D61">
        <w:rPr>
          <w:rFonts w:ascii="Times New Roman" w:hAnsi="Times New Roman" w:cs="Times New Roman"/>
        </w:rPr>
        <w:t xml:space="preserve">if it lies within the face </w:t>
      </w:r>
      <w:proofErr w:type="spellStart"/>
      <w:r w:rsidR="00227D61" w:rsidRPr="00227D61">
        <w:rPr>
          <w:rFonts w:ascii="Times New Roman" w:hAnsi="Times New Roman" w:cs="Times New Roman"/>
        </w:rPr>
        <w:t>rect</w:t>
      </w:r>
      <w:proofErr w:type="spellEnd"/>
    </w:p>
    <w:p w:rsidR="00227D61" w:rsidRDefault="00227D61" w:rsidP="00227D6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27D61">
        <w:rPr>
          <w:rFonts w:ascii="Times New Roman" w:hAnsi="Times New Roman" w:cs="Times New Roman"/>
        </w:rPr>
        <w:t>Add all the faces in the frame.</w:t>
      </w:r>
    </w:p>
    <w:p w:rsidR="00227D61" w:rsidRDefault="00227D61" w:rsidP="00227D61">
      <w:pPr>
        <w:rPr>
          <w:rFonts w:ascii="Times New Roman" w:hAnsi="Times New Roman" w:cs="Times New Roman"/>
        </w:rPr>
      </w:pPr>
    </w:p>
    <w:p w:rsidR="00227D61" w:rsidRDefault="00227D61" w:rsidP="00227D61">
      <w:pPr>
        <w:rPr>
          <w:rFonts w:ascii="Times New Roman" w:hAnsi="Times New Roman" w:cs="Times New Roman"/>
        </w:rPr>
      </w:pPr>
    </w:p>
    <w:p w:rsidR="00227D61" w:rsidRDefault="00227D61" w:rsidP="00227D61">
      <w:pPr>
        <w:rPr>
          <w:rFonts w:ascii="Times New Roman" w:hAnsi="Times New Roman" w:cs="Times New Roman"/>
        </w:rPr>
      </w:pPr>
    </w:p>
    <w:p w:rsidR="00227D61" w:rsidRDefault="00227D61" w:rsidP="00227D61">
      <w:pPr>
        <w:rPr>
          <w:rFonts w:ascii="Times New Roman" w:hAnsi="Times New Roman" w:cs="Times New Roman"/>
        </w:rPr>
      </w:pPr>
    </w:p>
    <w:p w:rsidR="00227D61" w:rsidRDefault="00227D61" w:rsidP="00227D61">
      <w:pPr>
        <w:rPr>
          <w:rFonts w:ascii="Times New Roman" w:hAnsi="Times New Roman" w:cs="Times New Roman"/>
        </w:rPr>
      </w:pPr>
    </w:p>
    <w:p w:rsidR="00227D61" w:rsidRDefault="00227D61" w:rsidP="00227D61">
      <w:pPr>
        <w:rPr>
          <w:rFonts w:ascii="Times New Roman" w:hAnsi="Times New Roman" w:cs="Times New Roman"/>
        </w:rPr>
      </w:pPr>
    </w:p>
    <w:p w:rsidR="00227D61" w:rsidRDefault="00227D61" w:rsidP="00227D61">
      <w:pPr>
        <w:rPr>
          <w:rFonts w:ascii="Times New Roman" w:hAnsi="Times New Roman" w:cs="Times New Roman"/>
        </w:rPr>
      </w:pPr>
    </w:p>
    <w:p w:rsidR="00227D61" w:rsidRDefault="00227D61" w:rsidP="00227D61">
      <w:pPr>
        <w:rPr>
          <w:rFonts w:ascii="Times New Roman" w:hAnsi="Times New Roman" w:cs="Times New Roman"/>
        </w:rPr>
      </w:pPr>
    </w:p>
    <w:p w:rsidR="00227D61" w:rsidRDefault="00227D61" w:rsidP="00227D61">
      <w:pPr>
        <w:rPr>
          <w:rFonts w:ascii="Times New Roman" w:hAnsi="Times New Roman" w:cs="Times New Roman"/>
        </w:rPr>
      </w:pPr>
    </w:p>
    <w:p w:rsidR="00227D61" w:rsidRDefault="00227D61" w:rsidP="00227D61">
      <w:pPr>
        <w:rPr>
          <w:rFonts w:ascii="Times New Roman" w:hAnsi="Times New Roman" w:cs="Times New Roman"/>
        </w:rPr>
      </w:pPr>
    </w:p>
    <w:p w:rsidR="00227D61" w:rsidRDefault="00227D61" w:rsidP="00227D61">
      <w:pPr>
        <w:rPr>
          <w:rFonts w:ascii="Times New Roman" w:hAnsi="Times New Roman" w:cs="Times New Roman"/>
        </w:rPr>
      </w:pPr>
    </w:p>
    <w:p w:rsidR="00227D61" w:rsidRDefault="00227D61" w:rsidP="00227D61">
      <w:pPr>
        <w:rPr>
          <w:rFonts w:ascii="Times New Roman" w:hAnsi="Times New Roman" w:cs="Times New Roman"/>
        </w:rPr>
      </w:pPr>
    </w:p>
    <w:p w:rsidR="00F54672" w:rsidRDefault="00F54672" w:rsidP="00227D61">
      <w:pPr>
        <w:rPr>
          <w:rFonts w:ascii="Times New Roman" w:hAnsi="Times New Roman" w:cs="Times New Roman"/>
        </w:rPr>
      </w:pPr>
    </w:p>
    <w:p w:rsidR="00227D61" w:rsidRDefault="00227D61" w:rsidP="00227D61">
      <w:pPr>
        <w:rPr>
          <w:rFonts w:ascii="Times New Roman" w:hAnsi="Times New Roman" w:cs="Times New Roman"/>
        </w:rPr>
      </w:pPr>
    </w:p>
    <w:p w:rsidR="00227D61" w:rsidRPr="00227D61" w:rsidRDefault="00227D61" w:rsidP="00227D61">
      <w:pPr>
        <w:rPr>
          <w:rFonts w:ascii="Times New Roman" w:hAnsi="Times New Roman" w:cs="Times New Roman"/>
        </w:rPr>
      </w:pPr>
    </w:p>
    <w:p w:rsidR="002718D3" w:rsidRPr="002718D3" w:rsidRDefault="002718D3" w:rsidP="002718D3">
      <w:pPr>
        <w:rPr>
          <w:rFonts w:ascii="Times New Roman" w:hAnsi="Times New Roman" w:cs="Times New Roman"/>
          <w:u w:val="single"/>
        </w:rPr>
      </w:pPr>
      <w:r w:rsidRPr="002718D3">
        <w:rPr>
          <w:rFonts w:ascii="Times New Roman" w:hAnsi="Times New Roman" w:cs="Times New Roman"/>
          <w:u w:val="single"/>
        </w:rPr>
        <w:t xml:space="preserve">Sample code to add </w:t>
      </w:r>
      <w:r w:rsidRPr="002718D3">
        <w:rPr>
          <w:rFonts w:ascii="Times New Roman" w:hAnsi="Times New Roman" w:cs="Times New Roman"/>
          <w:b/>
          <w:color w:val="92D050"/>
          <w:u w:val="single"/>
        </w:rPr>
        <w:t>Face2</w:t>
      </w:r>
      <w:r w:rsidRPr="002718D3">
        <w:rPr>
          <w:rFonts w:ascii="Times New Roman" w:hAnsi="Times New Roman" w:cs="Times New Roman"/>
          <w:u w:val="single"/>
        </w:rPr>
        <w:t xml:space="preserve"> to the recognition album</w:t>
      </w:r>
      <w:r>
        <w:rPr>
          <w:rFonts w:ascii="Times New Roman" w:hAnsi="Times New Roman" w:cs="Times New Roman"/>
          <w:u w:val="single"/>
        </w:rPr>
        <w:t xml:space="preserve"> from Example2 above</w:t>
      </w:r>
      <w:r w:rsidRPr="002718D3">
        <w:rPr>
          <w:rFonts w:ascii="Times New Roman" w:hAnsi="Times New Roman" w:cs="Times New Roman"/>
          <w:u w:val="single"/>
        </w:rPr>
        <w:t>:</w:t>
      </w:r>
    </w:p>
    <w:tbl>
      <w:tblPr>
        <w:tblStyle w:val="TableGrid"/>
        <w:tblW w:w="0" w:type="auto"/>
        <w:tblInd w:w="108" w:type="dxa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0908"/>
      </w:tblGrid>
      <w:tr w:rsidR="00E06762" w:rsidRPr="006A5501" w:rsidTr="00560022">
        <w:trPr>
          <w:trHeight w:val="3851"/>
        </w:trPr>
        <w:tc>
          <w:tcPr>
            <w:tcW w:w="10908" w:type="dxa"/>
            <w:shd w:val="clear" w:color="auto" w:fill="E5DFEC" w:themeFill="accent4" w:themeFillTint="33"/>
          </w:tcPr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600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addPerson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560022">
              <w:rPr>
                <w:rFonts w:ascii="Consolas" w:hAnsi="Consolas" w:cs="Consolas"/>
                <w:color w:val="0000C0"/>
                <w:sz w:val="20"/>
                <w:szCs w:val="20"/>
              </w:rPr>
              <w:t>faceObj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5600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5600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</w:t>
            </w:r>
            <w:proofErr w:type="spellStart"/>
            <w:r w:rsidRPr="00560022">
              <w:rPr>
                <w:rFonts w:ascii="Consolas" w:hAnsi="Consolas" w:cs="Consolas"/>
                <w:color w:val="0000C0"/>
                <w:sz w:val="20"/>
                <w:szCs w:val="20"/>
              </w:rPr>
              <w:t>faceObj</w:t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.setBitmap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storedBitmap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(result)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FaceData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 </w:t>
            </w:r>
            <w:proofErr w:type="spellStart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faceArray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60022">
              <w:rPr>
                <w:rFonts w:ascii="Consolas" w:hAnsi="Consolas" w:cs="Consolas"/>
                <w:color w:val="0000C0"/>
                <w:sz w:val="20"/>
                <w:szCs w:val="20"/>
              </w:rPr>
              <w:t>faceObj</w:t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.getFaceData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faceArray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5600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If the </w:t>
            </w:r>
            <w:proofErr w:type="spellStart"/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>faceArray</w:t>
            </w:r>
            <w:proofErr w:type="spellEnd"/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is NULL that means no faces were 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                       </w:t>
            </w:r>
            <w:proofErr w:type="gramStart"/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>detected</w:t>
            </w:r>
            <w:proofErr w:type="gramEnd"/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in the frame.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5600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personId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60022">
              <w:rPr>
                <w:rFonts w:ascii="Consolas" w:hAnsi="Consolas" w:cs="Consolas"/>
                <w:color w:val="0000C0"/>
                <w:sz w:val="20"/>
                <w:szCs w:val="20"/>
              </w:rPr>
              <w:t>faceObj</w:t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.addPerson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(1); </w:t>
            </w:r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Since we want to add Face2, 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                                           the corresponding face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                                           </w:t>
            </w:r>
            <w:proofErr w:type="gramStart"/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>index</w:t>
            </w:r>
            <w:proofErr w:type="gramEnd"/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for it is "1". 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Store this </w:t>
            </w:r>
            <w:proofErr w:type="spellStart"/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>personId</w:t>
            </w:r>
            <w:proofErr w:type="spellEnd"/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and its corresponding </w:t>
            </w:r>
            <w:r w:rsidR="006A5501"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name </w:t>
            </w:r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somewhere for 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          future reference */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 w:rsidR="00121DC7" w:rsidRPr="005600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="00121DC7" w:rsidRPr="00560022">
              <w:rPr>
                <w:rFonts w:ascii="Consolas" w:hAnsi="Consolas" w:cs="Consolas"/>
                <w:color w:val="2A00FF"/>
                <w:sz w:val="20"/>
                <w:szCs w:val="20"/>
              </w:rPr>
              <w:t>"No Face Detected"</w:t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 w:rsidR="00121DC7" w:rsidRPr="005600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="00121DC7" w:rsidRPr="00560022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="00121DC7" w:rsidRPr="00560022">
              <w:rPr>
                <w:rFonts w:ascii="Consolas" w:hAnsi="Consolas" w:cs="Consolas"/>
                <w:color w:val="2A00FF"/>
                <w:sz w:val="20"/>
                <w:szCs w:val="20"/>
              </w:rPr>
              <w:t>setBitmap</w:t>
            </w:r>
            <w:proofErr w:type="spellEnd"/>
            <w:r w:rsidR="00121DC7" w:rsidRPr="00560022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failed"</w:t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121DC7" w:rsidRPr="00560022" w:rsidRDefault="00560022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21DC7"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 w:rsidRPr="005600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Pr="00560022">
              <w:rPr>
                <w:rFonts w:ascii="Consolas" w:hAnsi="Consolas" w:cs="Consolas"/>
                <w:color w:val="2A00FF"/>
                <w:sz w:val="20"/>
                <w:szCs w:val="20"/>
              </w:rPr>
              <w:t>"Facial Recognition object is NULL"</w:t>
            </w: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21DC7" w:rsidRPr="0056002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06762" w:rsidRDefault="00121DC7" w:rsidP="00121D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6002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60022" w:rsidRPr="00560022" w:rsidRDefault="00560022" w:rsidP="00121D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504D" w:themeColor="accent2"/>
              </w:rPr>
            </w:pPr>
          </w:p>
        </w:tc>
      </w:tr>
    </w:tbl>
    <w:p w:rsidR="00922649" w:rsidRDefault="00922649" w:rsidP="006A5501">
      <w:pPr>
        <w:rPr>
          <w:rFonts w:ascii="Times New Roman" w:hAnsi="Times New Roman" w:cs="Times New Roman"/>
          <w:b/>
          <w:sz w:val="32"/>
          <w:u w:val="single"/>
        </w:rPr>
      </w:pPr>
    </w:p>
    <w:p w:rsidR="006A5501" w:rsidRPr="00922649" w:rsidRDefault="006A5501" w:rsidP="006A5501">
      <w:pPr>
        <w:rPr>
          <w:rFonts w:ascii="Times New Roman" w:hAnsi="Times New Roman" w:cs="Times New Roman"/>
          <w:b/>
          <w:sz w:val="32"/>
          <w:u w:val="single"/>
        </w:rPr>
      </w:pPr>
      <w:r w:rsidRPr="00922649">
        <w:rPr>
          <w:rFonts w:ascii="Times New Roman" w:hAnsi="Times New Roman" w:cs="Times New Roman"/>
          <w:b/>
          <w:sz w:val="32"/>
          <w:u w:val="single"/>
        </w:rPr>
        <w:t>Update Person:</w:t>
      </w:r>
    </w:p>
    <w:p w:rsidR="00227D61" w:rsidRPr="00227D61" w:rsidRDefault="00227D61" w:rsidP="006A5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27D61">
        <w:rPr>
          <w:rFonts w:ascii="Times New Roman" w:hAnsi="Times New Roman" w:cs="Times New Roman"/>
        </w:rPr>
        <w:t xml:space="preserve">We use this API </w:t>
      </w:r>
      <w:r w:rsidR="006A5501" w:rsidRPr="00227D61">
        <w:rPr>
          <w:rFonts w:ascii="Times New Roman" w:hAnsi="Times New Roman" w:cs="Times New Roman"/>
        </w:rPr>
        <w:t xml:space="preserve">to </w:t>
      </w:r>
      <w:r w:rsidR="006A5501" w:rsidRPr="00227D61">
        <w:rPr>
          <w:rFonts w:ascii="Times New Roman" w:hAnsi="Times New Roman" w:cs="Times New Roman"/>
          <w:u w:val="single"/>
        </w:rPr>
        <w:t>‘update an existing person’</w:t>
      </w:r>
      <w:r w:rsidR="006A5501" w:rsidRPr="00227D61">
        <w:rPr>
          <w:rFonts w:ascii="Times New Roman" w:hAnsi="Times New Roman" w:cs="Times New Roman"/>
        </w:rPr>
        <w:t xml:space="preserve"> </w:t>
      </w:r>
      <w:r w:rsidRPr="00227D61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Facial Recognition Album</w:t>
      </w:r>
    </w:p>
    <w:p w:rsidR="0063211B" w:rsidRPr="00227D61" w:rsidRDefault="0063211B" w:rsidP="006A5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27D61">
        <w:rPr>
          <w:rFonts w:ascii="Times New Roman" w:hAnsi="Times New Roman" w:cs="Times New Roman"/>
        </w:rPr>
        <w:t xml:space="preserve">This API takes in two </w:t>
      </w:r>
      <w:proofErr w:type="spellStart"/>
      <w:r w:rsidRPr="00227D61">
        <w:rPr>
          <w:rFonts w:ascii="Times New Roman" w:hAnsi="Times New Roman" w:cs="Times New Roman"/>
        </w:rPr>
        <w:t>paramters</w:t>
      </w:r>
      <w:proofErr w:type="spellEnd"/>
    </w:p>
    <w:p w:rsidR="0063211B" w:rsidRPr="006B42EA" w:rsidRDefault="0063211B" w:rsidP="006321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6B42EA">
        <w:rPr>
          <w:rFonts w:ascii="Times New Roman" w:hAnsi="Times New Roman" w:cs="Times New Roman"/>
          <w:u w:val="single"/>
        </w:rPr>
        <w:t>PersonId</w:t>
      </w:r>
      <w:proofErr w:type="spellEnd"/>
      <w:r>
        <w:rPr>
          <w:rFonts w:ascii="Times New Roman" w:hAnsi="Times New Roman" w:cs="Times New Roman"/>
        </w:rPr>
        <w:t xml:space="preserve">: </w:t>
      </w:r>
      <w:r w:rsidR="006B42EA">
        <w:rPr>
          <w:rFonts w:ascii="Times New Roman" w:hAnsi="Times New Roman" w:cs="Times New Roman"/>
        </w:rPr>
        <w:t>This is the unique i</w:t>
      </w:r>
      <w:r w:rsidR="00227D61">
        <w:rPr>
          <w:rFonts w:ascii="Times New Roman" w:hAnsi="Times New Roman" w:cs="Times New Roman"/>
        </w:rPr>
        <w:t xml:space="preserve">d </w:t>
      </w:r>
      <w:r w:rsidR="006B42EA">
        <w:rPr>
          <w:rFonts w:ascii="Times New Roman" w:hAnsi="Times New Roman" w:cs="Times New Roman"/>
        </w:rPr>
        <w:t xml:space="preserve">returned by </w:t>
      </w:r>
      <w:r w:rsidR="00227D61">
        <w:rPr>
          <w:rFonts w:ascii="Times New Roman" w:hAnsi="Times New Roman" w:cs="Times New Roman"/>
        </w:rPr>
        <w:t xml:space="preserve">a successful </w:t>
      </w:r>
      <w:proofErr w:type="spellStart"/>
      <w:r w:rsidR="006B42EA">
        <w:rPr>
          <w:rFonts w:ascii="Times New Roman" w:hAnsi="Times New Roman" w:cs="Times New Roman"/>
        </w:rPr>
        <w:t>addPerson</w:t>
      </w:r>
      <w:proofErr w:type="spellEnd"/>
      <w:r w:rsidR="00227D61">
        <w:rPr>
          <w:rFonts w:ascii="Times New Roman" w:hAnsi="Times New Roman" w:cs="Times New Roman"/>
        </w:rPr>
        <w:t xml:space="preserve"> method</w:t>
      </w:r>
      <w:r w:rsidR="006B42EA">
        <w:rPr>
          <w:rFonts w:ascii="Times New Roman" w:hAnsi="Times New Roman" w:cs="Times New Roman"/>
        </w:rPr>
        <w:t xml:space="preserve">, </w:t>
      </w:r>
      <w:r w:rsidR="00227D61">
        <w:rPr>
          <w:rFonts w:ascii="Times New Roman" w:hAnsi="Times New Roman" w:cs="Times New Roman"/>
        </w:rPr>
        <w:t xml:space="preserve">executed previously </w:t>
      </w:r>
      <w:r w:rsidR="006B42EA">
        <w:rPr>
          <w:rFonts w:ascii="Times New Roman" w:hAnsi="Times New Roman" w:cs="Times New Roman"/>
        </w:rPr>
        <w:t>when you added that face</w:t>
      </w:r>
      <w:r w:rsidR="00227D61">
        <w:rPr>
          <w:rFonts w:ascii="Times New Roman" w:hAnsi="Times New Roman" w:cs="Times New Roman"/>
        </w:rPr>
        <w:t>.</w:t>
      </w:r>
      <w:r w:rsidR="006B42EA">
        <w:rPr>
          <w:rFonts w:ascii="Times New Roman" w:hAnsi="Times New Roman" w:cs="Times New Roman"/>
        </w:rPr>
        <w:t xml:space="preserve"> </w:t>
      </w:r>
    </w:p>
    <w:p w:rsidR="00402645" w:rsidRDefault="006B42EA" w:rsidP="00402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27D61">
        <w:rPr>
          <w:rFonts w:ascii="Times New Roman" w:hAnsi="Times New Roman" w:cs="Times New Roman"/>
          <w:u w:val="single"/>
        </w:rPr>
        <w:t>FaceIndex</w:t>
      </w:r>
      <w:proofErr w:type="spellEnd"/>
      <w:r w:rsidRPr="00227D61">
        <w:rPr>
          <w:rFonts w:ascii="Times New Roman" w:hAnsi="Times New Roman" w:cs="Times New Roman"/>
          <w:b/>
        </w:rPr>
        <w:t xml:space="preserve">: </w:t>
      </w:r>
      <w:r w:rsidRPr="00227D61">
        <w:rPr>
          <w:rFonts w:ascii="Times New Roman" w:hAnsi="Times New Roman" w:cs="Times New Roman"/>
        </w:rPr>
        <w:t>Same concept as explained above in ‘</w:t>
      </w:r>
      <w:proofErr w:type="spellStart"/>
      <w:r w:rsidRPr="00227D61">
        <w:rPr>
          <w:rFonts w:ascii="Times New Roman" w:hAnsi="Times New Roman" w:cs="Times New Roman"/>
        </w:rPr>
        <w:t>addPerson</w:t>
      </w:r>
      <w:proofErr w:type="spellEnd"/>
      <w:r w:rsidRPr="00227D61">
        <w:rPr>
          <w:rFonts w:ascii="Times New Roman" w:hAnsi="Times New Roman" w:cs="Times New Roman"/>
        </w:rPr>
        <w:t>’</w:t>
      </w:r>
      <w:r w:rsidR="00402645">
        <w:rPr>
          <w:rFonts w:ascii="Times New Roman" w:hAnsi="Times New Roman" w:cs="Times New Roman"/>
        </w:rPr>
        <w:br/>
      </w:r>
      <w:r w:rsidR="00402645">
        <w:rPr>
          <w:rFonts w:ascii="Times New Roman" w:hAnsi="Times New Roman" w:cs="Times New Roman"/>
        </w:rPr>
        <w:br/>
      </w:r>
    </w:p>
    <w:p w:rsidR="006B42EA" w:rsidRPr="00402645" w:rsidRDefault="00402645" w:rsidP="0040264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27D61" w:rsidRPr="00402645">
        <w:rPr>
          <w:rFonts w:ascii="Times New Roman" w:hAnsi="Times New Roman" w:cs="Times New Roman"/>
        </w:rPr>
        <w:br/>
      </w:r>
      <w:r w:rsidR="00227D61" w:rsidRPr="00402645">
        <w:rPr>
          <w:rFonts w:ascii="Times New Roman" w:hAnsi="Times New Roman" w:cs="Times New Roman"/>
        </w:rPr>
        <w:br/>
      </w:r>
      <w:r w:rsidR="00227D61" w:rsidRPr="00402645">
        <w:rPr>
          <w:rFonts w:ascii="Times New Roman" w:hAnsi="Times New Roman" w:cs="Times New Roman"/>
        </w:rPr>
        <w:br/>
      </w:r>
      <w:r w:rsidR="00227D61" w:rsidRPr="00402645">
        <w:rPr>
          <w:rFonts w:ascii="Times New Roman" w:hAnsi="Times New Roman" w:cs="Times New Roman"/>
        </w:rPr>
        <w:br/>
      </w:r>
      <w:r w:rsidR="00227D61" w:rsidRPr="00402645">
        <w:rPr>
          <w:rFonts w:ascii="Times New Roman" w:hAnsi="Times New Roman" w:cs="Times New Roman"/>
        </w:rPr>
        <w:br/>
      </w:r>
      <w:r w:rsidR="006B42EA" w:rsidRPr="00402645">
        <w:rPr>
          <w:rFonts w:ascii="Times New Roman" w:hAnsi="Times New Roman" w:cs="Times New Roman"/>
        </w:rPr>
        <w:lastRenderedPageBreak/>
        <w:t>Example:</w:t>
      </w:r>
      <w:r>
        <w:rPr>
          <w:rFonts w:ascii="Times New Roman" w:hAnsi="Times New Roman" w:cs="Times New Roman"/>
        </w:rPr>
        <w:br/>
      </w:r>
    </w:p>
    <w:p w:rsidR="00227D61" w:rsidRDefault="006B42EA" w:rsidP="006D57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update </w:t>
      </w:r>
      <w:r w:rsidRPr="006B42EA">
        <w:rPr>
          <w:rFonts w:ascii="Times New Roman" w:hAnsi="Times New Roman" w:cs="Times New Roman"/>
          <w:b/>
          <w:color w:val="92D050"/>
        </w:rPr>
        <w:t>Face2</w:t>
      </w:r>
      <w:r w:rsidRPr="006B42EA">
        <w:rPr>
          <w:rFonts w:ascii="Times New Roman" w:hAnsi="Times New Roman" w:cs="Times New Roman"/>
          <w:color w:val="92D050"/>
        </w:rPr>
        <w:t xml:space="preserve"> </w:t>
      </w:r>
      <w:r>
        <w:rPr>
          <w:rFonts w:ascii="Times New Roman" w:hAnsi="Times New Roman" w:cs="Times New Roman"/>
        </w:rPr>
        <w:t>that was previously added in the Example2 above</w:t>
      </w:r>
      <w:r w:rsidR="006D0821">
        <w:rPr>
          <w:rFonts w:ascii="Times New Roman" w:hAnsi="Times New Roman" w:cs="Times New Roman"/>
        </w:rPr>
        <w:t xml:space="preserve">, with a different face of </w:t>
      </w:r>
      <w:r w:rsidR="00227D61">
        <w:rPr>
          <w:rFonts w:ascii="Times New Roman" w:hAnsi="Times New Roman" w:cs="Times New Roman"/>
        </w:rPr>
        <w:t>the female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</w:r>
    </w:p>
    <w:tbl>
      <w:tblPr>
        <w:tblStyle w:val="TableGrid"/>
        <w:tblpPr w:leftFromText="180" w:rightFromText="180" w:vertAnchor="text" w:horzAnchor="page" w:tblpX="9224" w:tblpY="2183"/>
        <w:tblW w:w="0" w:type="auto"/>
        <w:tblLook w:val="04A0" w:firstRow="1" w:lastRow="0" w:firstColumn="1" w:lastColumn="0" w:noHBand="0" w:noVBand="1"/>
      </w:tblPr>
      <w:tblGrid>
        <w:gridCol w:w="326"/>
      </w:tblGrid>
      <w:tr w:rsidR="00227D61" w:rsidTr="00227D61">
        <w:tc>
          <w:tcPr>
            <w:tcW w:w="326" w:type="dxa"/>
            <w:shd w:val="clear" w:color="auto" w:fill="92D050"/>
          </w:tcPr>
          <w:p w:rsidR="00227D61" w:rsidRDefault="00227D61" w:rsidP="00227D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6D0821" w:rsidRPr="00227D61" w:rsidRDefault="00227D61" w:rsidP="00227D6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22F0D" wp14:editId="72E3D67E">
                <wp:simplePos x="0" y="0"/>
                <wp:positionH relativeFrom="column">
                  <wp:posOffset>2724785</wp:posOffset>
                </wp:positionH>
                <wp:positionV relativeFrom="paragraph">
                  <wp:posOffset>415290</wp:posOffset>
                </wp:positionV>
                <wp:extent cx="320040" cy="393065"/>
                <wp:effectExtent l="0" t="0" r="2286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214.55pt;margin-top:32.7pt;width:25.2pt;height:3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" filled="f" strokecolor="#9bbb59 [3206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A0B1A" wp14:editId="5568DF7A">
                <wp:simplePos x="0" y="0"/>
                <wp:positionH relativeFrom="column">
                  <wp:posOffset>3044825</wp:posOffset>
                </wp:positionH>
                <wp:positionV relativeFrom="paragraph">
                  <wp:posOffset>607695</wp:posOffset>
                </wp:positionV>
                <wp:extent cx="2349500" cy="0"/>
                <wp:effectExtent l="38100" t="38100" r="5080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5pt,47.85pt" to="424.7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2B579" wp14:editId="2528B84D">
                <wp:simplePos x="0" y="0"/>
                <wp:positionH relativeFrom="column">
                  <wp:posOffset>5385435</wp:posOffset>
                </wp:positionH>
                <wp:positionV relativeFrom="paragraph">
                  <wp:posOffset>607695</wp:posOffset>
                </wp:positionV>
                <wp:extent cx="0" cy="713105"/>
                <wp:effectExtent l="114300" t="19050" r="114300" b="869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24.05pt;margin-top:47.85pt;width:0;height:56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B42EA" w:rsidRPr="00227D61">
        <w:rPr>
          <w:rFonts w:ascii="Times New Roman" w:hAnsi="Times New Roman" w:cs="Times New Roman"/>
        </w:rPr>
        <w:br/>
        <w:t xml:space="preserve">New Image = </w:t>
      </w:r>
      <w:r w:rsidR="006B42EA">
        <w:rPr>
          <w:noProof/>
        </w:rPr>
        <w:drawing>
          <wp:inline distT="0" distB="0" distL="0" distR="0" wp14:anchorId="3B35B78D" wp14:editId="16CF5CE3">
            <wp:extent cx="1791730" cy="13258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_user_guide_imag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598" cy="132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2EA" w:rsidRPr="00227D61">
        <w:rPr>
          <w:rFonts w:ascii="Times New Roman" w:hAnsi="Times New Roman" w:cs="Times New Roman"/>
        </w:rPr>
        <w:t xml:space="preserve"> </w:t>
      </w:r>
      <w:proofErr w:type="spellStart"/>
      <w:r w:rsidR="006B42EA" w:rsidRPr="00227D61">
        <w:rPr>
          <w:rFonts w:ascii="Times New Roman" w:hAnsi="Times New Roman" w:cs="Times New Roman"/>
        </w:rPr>
        <w:t>FaceData</w:t>
      </w:r>
      <w:proofErr w:type="spellEnd"/>
      <w:r w:rsidR="006B42EA" w:rsidRPr="00227D61">
        <w:rPr>
          <w:rFonts w:ascii="Times New Roman" w:hAnsi="Times New Roman" w:cs="Times New Roman"/>
        </w:rPr>
        <w:t xml:space="preserve"> [] </w:t>
      </w:r>
      <w:proofErr w:type="spellStart"/>
      <w:r w:rsidR="006B42EA" w:rsidRPr="00227D61">
        <w:rPr>
          <w:rFonts w:ascii="Times New Roman" w:hAnsi="Times New Roman" w:cs="Times New Roman"/>
        </w:rPr>
        <w:t>faceArray</w:t>
      </w:r>
      <w:proofErr w:type="spellEnd"/>
      <w:r w:rsidR="006B42EA" w:rsidRPr="00227D61">
        <w:rPr>
          <w:rFonts w:ascii="Times New Roman" w:hAnsi="Times New Roman" w:cs="Times New Roman"/>
        </w:rPr>
        <w:t xml:space="preserve"> =</w:t>
      </w:r>
      <w:r w:rsidR="006D0821" w:rsidRPr="00227D61">
        <w:rPr>
          <w:rFonts w:ascii="Times New Roman" w:hAnsi="Times New Roman" w:cs="Times New Roman"/>
        </w:rPr>
        <w:br/>
      </w:r>
      <w:r w:rsidR="006D0821" w:rsidRPr="00227D61">
        <w:rPr>
          <w:rFonts w:ascii="Times New Roman" w:hAnsi="Times New Roman" w:cs="Times New Roman"/>
        </w:rPr>
        <w:br/>
      </w:r>
      <w:r w:rsidR="006B42EA" w:rsidRPr="00227D61">
        <w:rPr>
          <w:rFonts w:ascii="Times New Roman" w:hAnsi="Times New Roman" w:cs="Times New Roman"/>
        </w:rPr>
        <w:t xml:space="preserve"> </w:t>
      </w:r>
    </w:p>
    <w:p w:rsidR="006D0821" w:rsidRDefault="006D0821" w:rsidP="006D0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If the person was updated successfully then </w:t>
      </w:r>
      <w:proofErr w:type="spellStart"/>
      <w:proofErr w:type="gramStart"/>
      <w:r w:rsidR="00227D6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pdatePerson</w:t>
      </w:r>
      <w:proofErr w:type="spellEnd"/>
      <w:r>
        <w:rPr>
          <w:rFonts w:ascii="Times New Roman" w:hAnsi="Times New Roman" w:cs="Times New Roman"/>
        </w:rPr>
        <w:t xml:space="preserve"> </w:t>
      </w:r>
      <w:r w:rsidR="00227D61">
        <w:rPr>
          <w:rFonts w:ascii="Times New Roman" w:hAnsi="Times New Roman" w:cs="Times New Roman"/>
        </w:rPr>
        <w:t xml:space="preserve"> API</w:t>
      </w:r>
      <w:proofErr w:type="gramEnd"/>
      <w:r w:rsidR="00227D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will return 0 (SUCCESS). </w:t>
      </w:r>
    </w:p>
    <w:p w:rsidR="006D0821" w:rsidRDefault="006D0821" w:rsidP="006D0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6D0821">
        <w:rPr>
          <w:rFonts w:ascii="Times New Roman" w:hAnsi="Times New Roman" w:cs="Times New Roman"/>
          <w:b/>
        </w:rPr>
        <w:t xml:space="preserve">Note: maximum of ‘10’ faces can updated per person. Anything above that will result in an internal error. </w:t>
      </w:r>
    </w:p>
    <w:p w:rsidR="006D0821" w:rsidRPr="006D0821" w:rsidRDefault="006D0821" w:rsidP="006D0821">
      <w:pPr>
        <w:rPr>
          <w:rFonts w:ascii="Times New Roman" w:hAnsi="Times New Roman" w:cs="Times New Roman"/>
          <w:u w:val="single"/>
        </w:rPr>
      </w:pPr>
      <w:r w:rsidRPr="006D0821">
        <w:rPr>
          <w:rFonts w:ascii="Times New Roman" w:hAnsi="Times New Roman" w:cs="Times New Roman"/>
          <w:u w:val="single"/>
        </w:rPr>
        <w:t>Sample c</w:t>
      </w:r>
      <w:r w:rsidR="00227D61">
        <w:rPr>
          <w:rFonts w:ascii="Times New Roman" w:hAnsi="Times New Roman" w:cs="Times New Roman"/>
          <w:u w:val="single"/>
        </w:rPr>
        <w:t xml:space="preserve">ode </w:t>
      </w:r>
      <w:proofErr w:type="spellStart"/>
      <w:r w:rsidR="00227D61">
        <w:rPr>
          <w:rFonts w:ascii="Times New Roman" w:hAnsi="Times New Roman" w:cs="Times New Roman"/>
          <w:u w:val="single"/>
        </w:rPr>
        <w:t>demostrating</w:t>
      </w:r>
      <w:proofErr w:type="spellEnd"/>
      <w:r w:rsidR="00227D61">
        <w:rPr>
          <w:rFonts w:ascii="Times New Roman" w:hAnsi="Times New Roman" w:cs="Times New Roman"/>
          <w:u w:val="single"/>
        </w:rPr>
        <w:t xml:space="preserve"> updating an existing </w:t>
      </w:r>
      <w:proofErr w:type="gramStart"/>
      <w:r w:rsidR="00227D61">
        <w:rPr>
          <w:rFonts w:ascii="Times New Roman" w:hAnsi="Times New Roman" w:cs="Times New Roman"/>
          <w:u w:val="single"/>
        </w:rPr>
        <w:t>person(</w:t>
      </w:r>
      <w:proofErr w:type="gramEnd"/>
      <w:r w:rsidR="00227D61" w:rsidRPr="006D0821">
        <w:rPr>
          <w:rFonts w:ascii="Times New Roman" w:hAnsi="Times New Roman" w:cs="Times New Roman"/>
          <w:b/>
          <w:color w:val="92D050"/>
          <w:u w:val="single"/>
        </w:rPr>
        <w:t>Face2</w:t>
      </w:r>
      <w:r w:rsidR="00227D61">
        <w:rPr>
          <w:rFonts w:ascii="Times New Roman" w:hAnsi="Times New Roman" w:cs="Times New Roman"/>
          <w:b/>
          <w:color w:val="92D050"/>
          <w:u w:val="single"/>
        </w:rPr>
        <w:t>)</w:t>
      </w:r>
      <w:r w:rsidR="00227D61">
        <w:rPr>
          <w:rFonts w:ascii="Times New Roman" w:hAnsi="Times New Roman" w:cs="Times New Roman"/>
          <w:u w:val="single"/>
        </w:rPr>
        <w:t xml:space="preserve"> in the Facial Recognition </w:t>
      </w:r>
      <w:proofErr w:type="spellStart"/>
      <w:r w:rsidR="00227D61">
        <w:rPr>
          <w:rFonts w:ascii="Times New Roman" w:hAnsi="Times New Roman" w:cs="Times New Roman"/>
          <w:u w:val="single"/>
        </w:rPr>
        <w:t>Album</w:t>
      </w:r>
      <w:r w:rsidRPr="006D0821">
        <w:rPr>
          <w:rFonts w:ascii="Times New Roman" w:hAnsi="Times New Roman" w:cs="Times New Roman"/>
          <w:u w:val="single"/>
        </w:rPr>
        <w:t>with</w:t>
      </w:r>
      <w:proofErr w:type="spellEnd"/>
      <w:r w:rsidRPr="006D0821">
        <w:rPr>
          <w:rFonts w:ascii="Times New Roman" w:hAnsi="Times New Roman" w:cs="Times New Roman"/>
          <w:u w:val="single"/>
        </w:rPr>
        <w:t xml:space="preserve"> new face:</w:t>
      </w:r>
      <w:r>
        <w:rPr>
          <w:rFonts w:ascii="Times New Roman" w:hAnsi="Times New Roman" w:cs="Times New Roman"/>
          <w:u w:val="single"/>
        </w:rPr>
        <w:br/>
      </w:r>
    </w:p>
    <w:tbl>
      <w:tblPr>
        <w:tblStyle w:val="TableGrid"/>
        <w:tblW w:w="0" w:type="auto"/>
        <w:tblInd w:w="108" w:type="dxa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0908"/>
      </w:tblGrid>
      <w:tr w:rsidR="006D0821" w:rsidRPr="004006BC" w:rsidTr="00922649">
        <w:tc>
          <w:tcPr>
            <w:tcW w:w="10908" w:type="dxa"/>
            <w:shd w:val="clear" w:color="auto" w:fill="E5DFEC" w:themeFill="accent4" w:themeFillTint="33"/>
          </w:tcPr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006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updatePerson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006BC">
              <w:rPr>
                <w:rFonts w:ascii="Consolas" w:hAnsi="Consolas" w:cs="Consolas"/>
                <w:color w:val="0000C0"/>
                <w:sz w:val="20"/>
                <w:szCs w:val="20"/>
              </w:rPr>
              <w:t>faceObj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4006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006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</w:t>
            </w:r>
            <w:proofErr w:type="spellStart"/>
            <w:r w:rsidRPr="004006BC">
              <w:rPr>
                <w:rFonts w:ascii="Consolas" w:hAnsi="Consolas" w:cs="Consolas"/>
                <w:color w:val="0000C0"/>
                <w:sz w:val="20"/>
                <w:szCs w:val="20"/>
              </w:rPr>
              <w:t>faceObj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.setBitmap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newBitmap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(result)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FaceData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 </w:t>
            </w:r>
            <w:proofErr w:type="spellStart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faceArray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006BC">
              <w:rPr>
                <w:rFonts w:ascii="Consolas" w:hAnsi="Consolas" w:cs="Consolas"/>
                <w:color w:val="0000C0"/>
                <w:sz w:val="20"/>
                <w:szCs w:val="20"/>
              </w:rPr>
              <w:t>faceObj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.getFaceData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faceArray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4006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If the </w:t>
            </w:r>
            <w:proofErr w:type="spellStart"/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>faceArray</w:t>
            </w:r>
            <w:proofErr w:type="spellEnd"/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is NULL that means no faces were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                      </w:t>
            </w:r>
            <w:proofErr w:type="gramStart"/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>detected</w:t>
            </w:r>
            <w:proofErr w:type="gramEnd"/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in the frame.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006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newResult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006BC">
              <w:rPr>
                <w:rFonts w:ascii="Consolas" w:hAnsi="Consolas" w:cs="Consolas"/>
                <w:color w:val="0000C0"/>
                <w:sz w:val="20"/>
                <w:szCs w:val="20"/>
              </w:rPr>
              <w:t>faceObj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.updatePerson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personId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0); </w:t>
            </w:r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>personId</w:t>
            </w:r>
            <w:proofErr w:type="spellEnd"/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is the 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                                  same number that was returned when adding 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                                  </w:t>
            </w:r>
            <w:proofErr w:type="gramStart"/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>the</w:t>
            </w:r>
            <w:proofErr w:type="gramEnd"/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person originally. </w:t>
            </w:r>
            <w:proofErr w:type="spellStart"/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>FaceIndex</w:t>
            </w:r>
            <w:proofErr w:type="spellEnd"/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is the 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                                  </w:t>
            </w:r>
            <w:proofErr w:type="gramStart"/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>corresponding</w:t>
            </w:r>
            <w:proofErr w:type="gramEnd"/>
            <w:r w:rsidRPr="004006B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index value of that face.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 w:rsidRPr="004006B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Pr="004006BC">
              <w:rPr>
                <w:rFonts w:ascii="Consolas" w:hAnsi="Consolas" w:cs="Consolas"/>
                <w:color w:val="2A00FF"/>
                <w:sz w:val="20"/>
                <w:szCs w:val="20"/>
              </w:rPr>
              <w:t>"No Face Detected"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 w:rsidRPr="004006B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Pr="004006BC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4006BC">
              <w:rPr>
                <w:rFonts w:ascii="Consolas" w:hAnsi="Consolas" w:cs="Consolas"/>
                <w:color w:val="2A00FF"/>
                <w:sz w:val="20"/>
                <w:szCs w:val="20"/>
              </w:rPr>
              <w:t>setBitmap</w:t>
            </w:r>
            <w:proofErr w:type="spellEnd"/>
            <w:r w:rsidRPr="004006BC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failed"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 w:rsidRPr="004006B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Pr="004006BC">
              <w:rPr>
                <w:rFonts w:ascii="Consolas" w:hAnsi="Consolas" w:cs="Consolas"/>
                <w:color w:val="2A00FF"/>
                <w:sz w:val="20"/>
                <w:szCs w:val="20"/>
              </w:rPr>
              <w:t>"Facial Recognition object is NULL"</w:t>
            </w: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D0821" w:rsidRPr="004006BC" w:rsidRDefault="006D0821" w:rsidP="006D082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D0821" w:rsidRPr="004006BC" w:rsidRDefault="006D0821" w:rsidP="006D0821">
            <w:pPr>
              <w:rPr>
                <w:rFonts w:ascii="Times New Roman" w:hAnsi="Times New Roman" w:cs="Times New Roman"/>
              </w:rPr>
            </w:pPr>
            <w:r w:rsidRPr="004006BC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D0821" w:rsidRDefault="006D0821" w:rsidP="006D0821">
      <w:pPr>
        <w:rPr>
          <w:rFonts w:ascii="Times New Roman" w:hAnsi="Times New Roman" w:cs="Times New Roman"/>
          <w:u w:val="single"/>
        </w:rPr>
      </w:pPr>
    </w:p>
    <w:p w:rsidR="00B72E6B" w:rsidRDefault="00B72E6B" w:rsidP="006D0821">
      <w:pPr>
        <w:rPr>
          <w:rFonts w:ascii="Times New Roman" w:hAnsi="Times New Roman" w:cs="Times New Roman"/>
          <w:u w:val="single"/>
        </w:rPr>
      </w:pPr>
    </w:p>
    <w:p w:rsidR="00B72E6B" w:rsidRDefault="00B72E6B" w:rsidP="006D0821">
      <w:pPr>
        <w:rPr>
          <w:rFonts w:ascii="Times New Roman" w:hAnsi="Times New Roman" w:cs="Times New Roman"/>
          <w:u w:val="single"/>
        </w:rPr>
      </w:pPr>
    </w:p>
    <w:p w:rsidR="00B72E6B" w:rsidRDefault="00B72E6B" w:rsidP="006D0821">
      <w:pPr>
        <w:rPr>
          <w:rFonts w:ascii="Times New Roman" w:hAnsi="Times New Roman" w:cs="Times New Roman"/>
          <w:u w:val="single"/>
        </w:rPr>
      </w:pPr>
    </w:p>
    <w:p w:rsidR="0071160F" w:rsidRPr="00922649" w:rsidRDefault="0071160F" w:rsidP="006D0821">
      <w:pPr>
        <w:rPr>
          <w:rFonts w:ascii="Times New Roman" w:hAnsi="Times New Roman" w:cs="Times New Roman"/>
          <w:b/>
          <w:sz w:val="32"/>
          <w:u w:val="single"/>
        </w:rPr>
      </w:pPr>
      <w:r w:rsidRPr="00922649">
        <w:rPr>
          <w:rFonts w:ascii="Times New Roman" w:hAnsi="Times New Roman" w:cs="Times New Roman"/>
          <w:b/>
          <w:sz w:val="32"/>
          <w:u w:val="single"/>
        </w:rPr>
        <w:t>Identify Person:</w:t>
      </w:r>
    </w:p>
    <w:p w:rsidR="0071160F" w:rsidRDefault="00227D61" w:rsidP="00711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this API </w:t>
      </w:r>
      <w:r w:rsidR="0071160F">
        <w:rPr>
          <w:rFonts w:ascii="Times New Roman" w:hAnsi="Times New Roman" w:cs="Times New Roman"/>
        </w:rPr>
        <w:t xml:space="preserve">to identify a person that may or may not </w:t>
      </w:r>
      <w:r>
        <w:rPr>
          <w:rFonts w:ascii="Times New Roman" w:hAnsi="Times New Roman" w:cs="Times New Roman"/>
        </w:rPr>
        <w:t xml:space="preserve">have been </w:t>
      </w:r>
      <w:r w:rsidR="0071160F">
        <w:rPr>
          <w:rFonts w:ascii="Times New Roman" w:hAnsi="Times New Roman" w:cs="Times New Roman"/>
        </w:rPr>
        <w:t xml:space="preserve">added to the facial recognition album. </w:t>
      </w:r>
    </w:p>
    <w:p w:rsidR="0071160F" w:rsidRDefault="0071160F" w:rsidP="00711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identify a person you will - </w:t>
      </w:r>
    </w:p>
    <w:p w:rsidR="0071160F" w:rsidRDefault="0071160F" w:rsidP="007116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Either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  <w:r>
        <w:rPr>
          <w:rFonts w:ascii="Times New Roman" w:hAnsi="Times New Roman" w:cs="Times New Roman"/>
        </w:rPr>
        <w:t xml:space="preserve"> to specify FACE_IDENTIFICATION </w:t>
      </w:r>
      <w:proofErr w:type="spellStart"/>
      <w:r>
        <w:rPr>
          <w:rFonts w:ascii="Times New Roman" w:hAnsi="Times New Roman" w:cs="Times New Roman"/>
        </w:rPr>
        <w:t>Enum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getFaceData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71160F" w:rsidRDefault="0071160F" w:rsidP="007116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do a </w:t>
      </w:r>
      <w:proofErr w:type="spellStart"/>
      <w:r>
        <w:rPr>
          <w:rFonts w:ascii="Times New Roman" w:hAnsi="Times New Roman" w:cs="Times New Roman"/>
        </w:rPr>
        <w:t>getFaceData</w:t>
      </w:r>
      <w:proofErr w:type="spellEnd"/>
      <w:r>
        <w:rPr>
          <w:rFonts w:ascii="Times New Roman" w:hAnsi="Times New Roman" w:cs="Times New Roman"/>
        </w:rPr>
        <w:t xml:space="preserve"> call with no parameters</w:t>
      </w:r>
      <w:r w:rsidR="00022175">
        <w:rPr>
          <w:rFonts w:ascii="Times New Roman" w:hAnsi="Times New Roman" w:cs="Times New Roman"/>
        </w:rPr>
        <w:t xml:space="preserve"> which will cause the face engine to process the image for all facial data</w:t>
      </w:r>
      <w:r>
        <w:rPr>
          <w:rFonts w:ascii="Times New Roman" w:hAnsi="Times New Roman" w:cs="Times New Roman"/>
        </w:rPr>
        <w:t xml:space="preserve">. </w:t>
      </w:r>
    </w:p>
    <w:p w:rsidR="0071160F" w:rsidRPr="00922649" w:rsidRDefault="00402645" w:rsidP="00922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2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29094" wp14:editId="00D12DF3">
                <wp:simplePos x="0" y="0"/>
                <wp:positionH relativeFrom="column">
                  <wp:posOffset>2017395</wp:posOffset>
                </wp:positionH>
                <wp:positionV relativeFrom="paragraph">
                  <wp:posOffset>881380</wp:posOffset>
                </wp:positionV>
                <wp:extent cx="0" cy="575945"/>
                <wp:effectExtent l="57150" t="19050" r="76200" b="717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flip:x 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85pt,69.4pt" to="158.8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B72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292D9" wp14:editId="5E68405C">
                <wp:simplePos x="0" y="0"/>
                <wp:positionH relativeFrom="column">
                  <wp:posOffset>2017395</wp:posOffset>
                </wp:positionH>
                <wp:positionV relativeFrom="paragraph">
                  <wp:posOffset>881380</wp:posOffset>
                </wp:positionV>
                <wp:extent cx="2779395" cy="0"/>
                <wp:effectExtent l="38100" t="38100" r="59055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3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85pt,69.4pt" to="377.7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B72C1D" w:rsidRPr="00B72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BBACC" wp14:editId="3EFA0870">
                <wp:simplePos x="0" y="0"/>
                <wp:positionH relativeFrom="column">
                  <wp:posOffset>4787900</wp:posOffset>
                </wp:positionH>
                <wp:positionV relativeFrom="paragraph">
                  <wp:posOffset>881634</wp:posOffset>
                </wp:positionV>
                <wp:extent cx="0" cy="1380490"/>
                <wp:effectExtent l="114300" t="19050" r="76200" b="863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77pt;margin-top:69.4pt;width:0;height:10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160F">
        <w:rPr>
          <w:rFonts w:ascii="Times New Roman" w:hAnsi="Times New Roman" w:cs="Times New Roman"/>
        </w:rPr>
        <w:t xml:space="preserve">Example: </w:t>
      </w:r>
      <w:r w:rsidR="009647CE">
        <w:rPr>
          <w:rFonts w:ascii="Times New Roman" w:hAnsi="Times New Roman" w:cs="Times New Roman"/>
        </w:rPr>
        <w:br/>
        <w:t>In t</w:t>
      </w:r>
      <w:r w:rsidR="00B72C1D">
        <w:rPr>
          <w:rFonts w:ascii="Times New Roman" w:hAnsi="Times New Roman" w:cs="Times New Roman"/>
        </w:rPr>
        <w:t>his example we will assume that</w:t>
      </w:r>
      <w:r w:rsidR="009647CE">
        <w:rPr>
          <w:rFonts w:ascii="Times New Roman" w:hAnsi="Times New Roman" w:cs="Times New Roman"/>
        </w:rPr>
        <w:t xml:space="preserve"> </w:t>
      </w:r>
      <w:r w:rsidR="00B72C1D">
        <w:rPr>
          <w:rFonts w:ascii="Times New Roman" w:hAnsi="Times New Roman" w:cs="Times New Roman"/>
          <w:b/>
          <w:color w:val="92D050"/>
        </w:rPr>
        <w:t>Face2</w:t>
      </w:r>
      <w:r w:rsidR="00B72C1D">
        <w:rPr>
          <w:rFonts w:ascii="Times New Roman" w:hAnsi="Times New Roman" w:cs="Times New Roman"/>
        </w:rPr>
        <w:t xml:space="preserve"> wa</w:t>
      </w:r>
      <w:r w:rsidR="009647CE">
        <w:rPr>
          <w:rFonts w:ascii="Times New Roman" w:hAnsi="Times New Roman" w:cs="Times New Roman"/>
        </w:rPr>
        <w:t xml:space="preserve">s previously added and </w:t>
      </w:r>
      <w:r w:rsidR="00B72C1D" w:rsidRPr="00B72C1D">
        <w:rPr>
          <w:rFonts w:ascii="Times New Roman" w:hAnsi="Times New Roman" w:cs="Times New Roman"/>
          <w:b/>
          <w:color w:val="F79646" w:themeColor="accent6"/>
        </w:rPr>
        <w:t>Face1</w:t>
      </w:r>
      <w:r w:rsidR="009647CE" w:rsidRPr="00B72C1D">
        <w:rPr>
          <w:rFonts w:ascii="Times New Roman" w:hAnsi="Times New Roman" w:cs="Times New Roman"/>
          <w:color w:val="F79646" w:themeColor="accent6"/>
        </w:rPr>
        <w:t xml:space="preserve"> </w:t>
      </w:r>
      <w:r w:rsidR="00022175">
        <w:rPr>
          <w:rFonts w:ascii="Times New Roman" w:hAnsi="Times New Roman" w:cs="Times New Roman"/>
        </w:rPr>
        <w:t>has</w:t>
      </w:r>
      <w:r w:rsidR="009647CE">
        <w:rPr>
          <w:rFonts w:ascii="Times New Roman" w:hAnsi="Times New Roman" w:cs="Times New Roman"/>
        </w:rPr>
        <w:t xml:space="preserve"> not been added to the Facial Recognition album.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71160F" w:rsidRPr="00922649">
        <w:rPr>
          <w:rFonts w:ascii="Times New Roman" w:hAnsi="Times New Roman" w:cs="Times New Roman"/>
        </w:rPr>
        <w:br/>
      </w:r>
    </w:p>
    <w:tbl>
      <w:tblPr>
        <w:tblStyle w:val="TableGrid"/>
        <w:tblpPr w:leftFromText="180" w:rightFromText="180" w:vertAnchor="text" w:horzAnchor="page" w:tblpX="8202" w:tblpY="1870"/>
        <w:tblW w:w="0" w:type="auto"/>
        <w:tblLook w:val="04A0" w:firstRow="1" w:lastRow="0" w:firstColumn="1" w:lastColumn="0" w:noHBand="0" w:noVBand="1"/>
      </w:tblPr>
      <w:tblGrid>
        <w:gridCol w:w="326"/>
        <w:gridCol w:w="326"/>
      </w:tblGrid>
      <w:tr w:rsidR="009647CE" w:rsidTr="009647CE">
        <w:tc>
          <w:tcPr>
            <w:tcW w:w="326" w:type="dxa"/>
            <w:shd w:val="clear" w:color="auto" w:fill="F79646" w:themeFill="accent6"/>
          </w:tcPr>
          <w:p w:rsidR="009647CE" w:rsidRDefault="009647CE" w:rsidP="009647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" w:type="dxa"/>
            <w:shd w:val="clear" w:color="auto" w:fill="92D050"/>
          </w:tcPr>
          <w:p w:rsidR="009647CE" w:rsidRDefault="009647CE" w:rsidP="009647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9647CE" w:rsidRDefault="00B72C1D" w:rsidP="0071160F">
      <w:pPr>
        <w:pStyle w:val="ListParagraph"/>
        <w:ind w:left="1080"/>
        <w:rPr>
          <w:rFonts w:ascii="Times New Roman" w:hAnsi="Times New Roman" w:cs="Times New Roman"/>
        </w:rPr>
      </w:pPr>
      <w:r w:rsidRPr="00B72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26FD8B" wp14:editId="60D99430">
                <wp:simplePos x="0" y="0"/>
                <wp:positionH relativeFrom="column">
                  <wp:posOffset>2852420</wp:posOffset>
                </wp:positionH>
                <wp:positionV relativeFrom="paragraph">
                  <wp:posOffset>537210</wp:posOffset>
                </wp:positionV>
                <wp:extent cx="2139315" cy="0"/>
                <wp:effectExtent l="38100" t="38100" r="51435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6pt,42.3pt" to="393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B72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A92CF" wp14:editId="1D2F0211">
                <wp:simplePos x="0" y="0"/>
                <wp:positionH relativeFrom="column">
                  <wp:posOffset>5001768</wp:posOffset>
                </wp:positionH>
                <wp:positionV relativeFrom="paragraph">
                  <wp:posOffset>537718</wp:posOffset>
                </wp:positionV>
                <wp:extent cx="0" cy="603250"/>
                <wp:effectExtent l="114300" t="19050" r="9525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93.85pt;margin-top:42.35pt;width:0;height:4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4AF03" wp14:editId="7B9AEFF6">
                <wp:simplePos x="0" y="0"/>
                <wp:positionH relativeFrom="column">
                  <wp:posOffset>2566035</wp:posOffset>
                </wp:positionH>
                <wp:positionV relativeFrom="paragraph">
                  <wp:posOffset>353060</wp:posOffset>
                </wp:positionV>
                <wp:extent cx="283210" cy="420370"/>
                <wp:effectExtent l="0" t="0" r="21590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420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202.05pt;margin-top:27.8pt;width:22.3pt;height:3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" filled="f" strokecolor="#9bbb59 [3206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F4A376" wp14:editId="212F9958">
                <wp:simplePos x="0" y="0"/>
                <wp:positionH relativeFrom="column">
                  <wp:posOffset>1898650</wp:posOffset>
                </wp:positionH>
                <wp:positionV relativeFrom="paragraph">
                  <wp:posOffset>353060</wp:posOffset>
                </wp:positionV>
                <wp:extent cx="365760" cy="420370"/>
                <wp:effectExtent l="0" t="0" r="1524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0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49.5pt;margin-top:27.8pt;width:28.8pt;height:3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" filled="f" strokecolor="#f79646 [3209]" strokeweight="2pt"/>
            </w:pict>
          </mc:Fallback>
        </mc:AlternateContent>
      </w:r>
      <w:r w:rsidR="0071160F">
        <w:rPr>
          <w:rFonts w:ascii="Times New Roman" w:hAnsi="Times New Roman" w:cs="Times New Roman"/>
        </w:rPr>
        <w:t xml:space="preserve">Image = </w:t>
      </w:r>
      <w:r w:rsidR="0071160F">
        <w:rPr>
          <w:rFonts w:ascii="Times New Roman" w:hAnsi="Times New Roman" w:cs="Times New Roman"/>
          <w:noProof/>
        </w:rPr>
        <w:drawing>
          <wp:inline distT="0" distB="0" distL="0" distR="0" wp14:anchorId="3A1A96A5" wp14:editId="291201F9">
            <wp:extent cx="1874364" cy="1307592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_user_guide_imag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906" cy="13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7CE">
        <w:rPr>
          <w:rFonts w:ascii="Times New Roman" w:hAnsi="Times New Roman" w:cs="Times New Roman"/>
        </w:rPr>
        <w:t xml:space="preserve"> </w:t>
      </w:r>
      <w:proofErr w:type="spellStart"/>
      <w:r w:rsidR="009647CE">
        <w:rPr>
          <w:rFonts w:ascii="Times New Roman" w:hAnsi="Times New Roman" w:cs="Times New Roman"/>
        </w:rPr>
        <w:t>FaceData</w:t>
      </w:r>
      <w:proofErr w:type="spellEnd"/>
      <w:r w:rsidR="009647CE">
        <w:rPr>
          <w:rFonts w:ascii="Times New Roman" w:hAnsi="Times New Roman" w:cs="Times New Roman"/>
        </w:rPr>
        <w:t xml:space="preserve"> [] </w:t>
      </w:r>
      <w:proofErr w:type="spellStart"/>
      <w:proofErr w:type="gramStart"/>
      <w:r w:rsidR="009647CE">
        <w:rPr>
          <w:rFonts w:ascii="Times New Roman" w:hAnsi="Times New Roman" w:cs="Times New Roman"/>
        </w:rPr>
        <w:t>faceArray</w:t>
      </w:r>
      <w:proofErr w:type="spellEnd"/>
      <w:r w:rsidR="009647CE">
        <w:rPr>
          <w:rFonts w:ascii="Times New Roman" w:hAnsi="Times New Roman" w:cs="Times New Roman"/>
        </w:rPr>
        <w:t xml:space="preserve">  =</w:t>
      </w:r>
      <w:proofErr w:type="gramEnd"/>
    </w:p>
    <w:p w:rsidR="0071160F" w:rsidRDefault="009647CE" w:rsidP="0071160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922649" w:rsidRDefault="00922649" w:rsidP="0071160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5E14C1" wp14:editId="1C4EDB80">
                <wp:simplePos x="0" y="0"/>
                <wp:positionH relativeFrom="column">
                  <wp:posOffset>-9144</wp:posOffset>
                </wp:positionH>
                <wp:positionV relativeFrom="paragraph">
                  <wp:posOffset>251079</wp:posOffset>
                </wp:positionV>
                <wp:extent cx="6930898" cy="1188720"/>
                <wp:effectExtent l="0" t="0" r="2286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898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649" w:rsidRPr="00922649" w:rsidRDefault="00922649" w:rsidP="00B72C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</w:rPr>
                            </w:pPr>
                            <w:r w:rsidRPr="00922649"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</w:rPr>
                              <w:t xml:space="preserve">Face1: </w:t>
                            </w:r>
                          </w:p>
                          <w:p w:rsidR="00B72C1D" w:rsidRPr="00922649" w:rsidRDefault="00F90ED8" w:rsidP="00B72C1D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faceArray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0].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getPersonId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() </w:t>
                            </w:r>
                            <w:r w:rsidRPr="00F90ED8">
                              <w:rPr>
                                <w:rFonts w:ascii="Times New Roman" w:hAnsi="Times New Roman" w:cs="Times New Roman"/>
                              </w:rPr>
                              <w:t>returns</w:t>
                            </w:r>
                            <w:r w:rsidR="00B72C1D" w:rsidRPr="00F90ED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72C1D" w:rsidRPr="00B72C1D">
                              <w:rPr>
                                <w:rFonts w:ascii="Times New Roman" w:hAnsi="Times New Roman" w:cs="Times New Roman"/>
                                <w:b/>
                              </w:rPr>
                              <w:t>-111</w:t>
                            </w:r>
                            <w:r w:rsidR="00922649"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</w:r>
                            <w:proofErr w:type="spellStart"/>
                            <w:r w:rsidR="00922649">
                              <w:rPr>
                                <w:rFonts w:ascii="Times New Roman" w:hAnsi="Times New Roman" w:cs="Times New Roman"/>
                                <w:b/>
                              </w:rPr>
                              <w:t>faceArray</w:t>
                            </w:r>
                            <w:proofErr w:type="spellEnd"/>
                            <w:r w:rsidR="00922649">
                              <w:rPr>
                                <w:rFonts w:ascii="Times New Roman" w:hAnsi="Times New Roman" w:cs="Times New Roman"/>
                                <w:b/>
                              </w:rPr>
                              <w:t>[0].</w:t>
                            </w:r>
                            <w:proofErr w:type="spellStart"/>
                            <w:r w:rsidR="00922649">
                              <w:rPr>
                                <w:rFonts w:ascii="Times New Roman" w:hAnsi="Times New Roman" w:cs="Times New Roman"/>
                                <w:b/>
                              </w:rPr>
                              <w:t>getRecognitionConfidence</w:t>
                            </w:r>
                            <w:proofErr w:type="spellEnd"/>
                            <w:r w:rsidR="0092264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F90ED8">
                              <w:rPr>
                                <w:rFonts w:ascii="Times New Roman" w:hAnsi="Times New Roman" w:cs="Times New Roman"/>
                              </w:rPr>
                              <w:t>returns</w:t>
                            </w:r>
                            <w:r w:rsidR="0092264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-111</w:t>
                            </w:r>
                            <w:r w:rsidR="00B72C1D">
                              <w:br/>
                            </w:r>
                            <w:r w:rsidR="00B72C1D">
                              <w:br/>
                            </w:r>
                            <w:r w:rsidR="00B72C1D" w:rsidRPr="00B72C1D">
                              <w:rPr>
                                <w:rFonts w:ascii="Times New Roman" w:hAnsi="Times New Roman" w:cs="Times New Roman"/>
                              </w:rPr>
                              <w:t>Because the confidence value with which the person was identifie</w:t>
                            </w:r>
                            <w:r w:rsidR="005E12B4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="00B72C1D" w:rsidRPr="00B72C1D">
                              <w:rPr>
                                <w:rFonts w:ascii="Times New Roman" w:hAnsi="Times New Roman" w:cs="Times New Roman"/>
                              </w:rPr>
                              <w:t xml:space="preserve"> was </w:t>
                            </w:r>
                            <w:r w:rsidR="00B72C1D" w:rsidRPr="00922649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less than</w:t>
                            </w:r>
                            <w:r w:rsidR="00B72C1D" w:rsidRPr="00B72C1D">
                              <w:rPr>
                                <w:rFonts w:ascii="Times New Roman" w:hAnsi="Times New Roman" w:cs="Times New Roman"/>
                              </w:rPr>
                              <w:t xml:space="preserve"> the initially</w:t>
                            </w:r>
                            <w:r w:rsidR="005E12B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72C1D" w:rsidRPr="00B72C1D">
                              <w:rPr>
                                <w:rFonts w:ascii="Times New Roman" w:hAnsi="Times New Roman" w:cs="Times New Roman"/>
                              </w:rPr>
                              <w:t>set confidence</w:t>
                            </w:r>
                            <w:r w:rsidR="005E12B4">
                              <w:rPr>
                                <w:rFonts w:ascii="Times New Roman" w:hAnsi="Times New Roman" w:cs="Times New Roman"/>
                              </w:rPr>
                              <w:t xml:space="preserve"> value</w:t>
                            </w:r>
                            <w:r w:rsidR="00B72C1D" w:rsidRPr="00B72C1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B72C1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left:0;text-align:left;margin-left:-.7pt;margin-top:19.75pt;width:545.75pt;height:9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" fillcolor="white [3201]" strokecolor="#f79646 [3209]" strokeweight="2pt">
                <v:textbox>
                  <w:txbxContent>
                    <w:p w:rsidR="00922649" w:rsidRPr="00922649" w:rsidRDefault="00922649" w:rsidP="00B72C1D">
                      <w:pP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</w:rPr>
                      </w:pPr>
                      <w:r w:rsidRPr="00922649">
                        <w:rPr>
                          <w:rFonts w:ascii="Times New Roman" w:hAnsi="Times New Roman" w:cs="Times New Roman"/>
                          <w:b/>
                          <w:color w:val="F79646" w:themeColor="accent6"/>
                        </w:rPr>
                        <w:t xml:space="preserve">Face1: </w:t>
                      </w:r>
                    </w:p>
                    <w:p w:rsidR="00B72C1D" w:rsidRPr="00922649" w:rsidRDefault="00F90ED8" w:rsidP="00B72C1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>faceArray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</w:rPr>
                        <w:t>0].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getPersonId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() </w:t>
                      </w:r>
                      <w:r w:rsidRPr="00F90ED8">
                        <w:rPr>
                          <w:rFonts w:ascii="Times New Roman" w:hAnsi="Times New Roman" w:cs="Times New Roman"/>
                        </w:rPr>
                        <w:t>returns</w:t>
                      </w:r>
                      <w:r w:rsidR="00B72C1D" w:rsidRPr="00F90ED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72C1D" w:rsidRPr="00B72C1D">
                        <w:rPr>
                          <w:rFonts w:ascii="Times New Roman" w:hAnsi="Times New Roman" w:cs="Times New Roman"/>
                          <w:b/>
                        </w:rPr>
                        <w:t>-111</w:t>
                      </w:r>
                      <w:r w:rsidR="00922649">
                        <w:rPr>
                          <w:rFonts w:ascii="Times New Roman" w:hAnsi="Times New Roman" w:cs="Times New Roman"/>
                          <w:b/>
                        </w:rPr>
                        <w:br/>
                      </w:r>
                      <w:proofErr w:type="spellStart"/>
                      <w:r w:rsidR="00922649">
                        <w:rPr>
                          <w:rFonts w:ascii="Times New Roman" w:hAnsi="Times New Roman" w:cs="Times New Roman"/>
                          <w:b/>
                        </w:rPr>
                        <w:t>faceArray</w:t>
                      </w:r>
                      <w:proofErr w:type="spellEnd"/>
                      <w:r w:rsidR="00922649">
                        <w:rPr>
                          <w:rFonts w:ascii="Times New Roman" w:hAnsi="Times New Roman" w:cs="Times New Roman"/>
                          <w:b/>
                        </w:rPr>
                        <w:t>[0].</w:t>
                      </w:r>
                      <w:proofErr w:type="spellStart"/>
                      <w:r w:rsidR="00922649">
                        <w:rPr>
                          <w:rFonts w:ascii="Times New Roman" w:hAnsi="Times New Roman" w:cs="Times New Roman"/>
                          <w:b/>
                        </w:rPr>
                        <w:t>getRecognitionConfidence</w:t>
                      </w:r>
                      <w:proofErr w:type="spellEnd"/>
                      <w:r w:rsidR="00922649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F90ED8">
                        <w:rPr>
                          <w:rFonts w:ascii="Times New Roman" w:hAnsi="Times New Roman" w:cs="Times New Roman"/>
                        </w:rPr>
                        <w:t>returns</w:t>
                      </w:r>
                      <w:r w:rsidR="00922649">
                        <w:rPr>
                          <w:rFonts w:ascii="Times New Roman" w:hAnsi="Times New Roman" w:cs="Times New Roman"/>
                          <w:b/>
                        </w:rPr>
                        <w:t xml:space="preserve"> -111</w:t>
                      </w:r>
                      <w:r w:rsidR="00B72C1D">
                        <w:br/>
                      </w:r>
                      <w:r w:rsidR="00B72C1D">
                        <w:br/>
                      </w:r>
                      <w:r w:rsidR="00B72C1D" w:rsidRPr="00B72C1D">
                        <w:rPr>
                          <w:rFonts w:ascii="Times New Roman" w:hAnsi="Times New Roman" w:cs="Times New Roman"/>
                        </w:rPr>
                        <w:t>Because the confidence value with which the person was identifie</w:t>
                      </w:r>
                      <w:r w:rsidR="005E12B4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="00B72C1D" w:rsidRPr="00B72C1D">
                        <w:rPr>
                          <w:rFonts w:ascii="Times New Roman" w:hAnsi="Times New Roman" w:cs="Times New Roman"/>
                        </w:rPr>
                        <w:t xml:space="preserve"> was </w:t>
                      </w:r>
                      <w:r w:rsidR="00B72C1D" w:rsidRPr="00922649">
                        <w:rPr>
                          <w:rFonts w:ascii="Times New Roman" w:hAnsi="Times New Roman" w:cs="Times New Roman"/>
                          <w:u w:val="single"/>
                        </w:rPr>
                        <w:t>less than</w:t>
                      </w:r>
                      <w:r w:rsidR="00B72C1D" w:rsidRPr="00B72C1D">
                        <w:rPr>
                          <w:rFonts w:ascii="Times New Roman" w:hAnsi="Times New Roman" w:cs="Times New Roman"/>
                        </w:rPr>
                        <w:t xml:space="preserve"> the initially</w:t>
                      </w:r>
                      <w:r w:rsidR="005E12B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72C1D" w:rsidRPr="00B72C1D">
                        <w:rPr>
                          <w:rFonts w:ascii="Times New Roman" w:hAnsi="Times New Roman" w:cs="Times New Roman"/>
                        </w:rPr>
                        <w:t>set confidence</w:t>
                      </w:r>
                      <w:r w:rsidR="005E12B4">
                        <w:rPr>
                          <w:rFonts w:ascii="Times New Roman" w:hAnsi="Times New Roman" w:cs="Times New Roman"/>
                        </w:rPr>
                        <w:t xml:space="preserve"> value</w:t>
                      </w:r>
                      <w:r w:rsidR="00B72C1D" w:rsidRPr="00B72C1D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B72C1D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922649" w:rsidRDefault="00922649" w:rsidP="00922649">
      <w:pPr>
        <w:rPr>
          <w:rFonts w:ascii="Times New Roman" w:hAnsi="Times New Roman" w:cs="Times New Roman"/>
        </w:rPr>
      </w:pPr>
    </w:p>
    <w:p w:rsidR="00922649" w:rsidRDefault="00922649" w:rsidP="00922649">
      <w:pPr>
        <w:rPr>
          <w:rFonts w:ascii="Times New Roman" w:hAnsi="Times New Roman" w:cs="Times New Roman"/>
        </w:rPr>
      </w:pPr>
    </w:p>
    <w:p w:rsidR="00922649" w:rsidRDefault="00922649" w:rsidP="00922649">
      <w:pPr>
        <w:rPr>
          <w:rFonts w:ascii="Times New Roman" w:hAnsi="Times New Roman" w:cs="Times New Roman"/>
        </w:rPr>
      </w:pPr>
    </w:p>
    <w:p w:rsidR="00922649" w:rsidRDefault="00922649" w:rsidP="00922649">
      <w:pPr>
        <w:rPr>
          <w:rFonts w:ascii="Times New Roman" w:hAnsi="Times New Roman" w:cs="Times New Roman"/>
        </w:rPr>
      </w:pPr>
    </w:p>
    <w:p w:rsidR="00922649" w:rsidRDefault="00922649" w:rsidP="00922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A073B6" wp14:editId="2C83E7DB">
                <wp:simplePos x="0" y="0"/>
                <wp:positionH relativeFrom="column">
                  <wp:posOffset>-9144</wp:posOffset>
                </wp:positionH>
                <wp:positionV relativeFrom="paragraph">
                  <wp:posOffset>146685</wp:posOffset>
                </wp:positionV>
                <wp:extent cx="6930263" cy="1435608"/>
                <wp:effectExtent l="0" t="0" r="2349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263" cy="1435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649" w:rsidRPr="00922649" w:rsidRDefault="00922649" w:rsidP="0092264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92D050"/>
                              </w:rPr>
                            </w:pPr>
                            <w:r w:rsidRPr="00922649">
                              <w:rPr>
                                <w:rFonts w:ascii="Times New Roman" w:hAnsi="Times New Roman" w:cs="Times New Roman"/>
                                <w:b/>
                                <w:color w:val="92D050"/>
                              </w:rPr>
                              <w:t>Face2:</w:t>
                            </w:r>
                          </w:p>
                          <w:p w:rsidR="00922649" w:rsidRPr="00922649" w:rsidRDefault="00922649" w:rsidP="0092264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B72C1D">
                              <w:rPr>
                                <w:rFonts w:ascii="Times New Roman" w:hAnsi="Times New Roman" w:cs="Times New Roman"/>
                                <w:b/>
                              </w:rPr>
                              <w:t>faceArray</w:t>
                            </w:r>
                            <w:proofErr w:type="spellEnd"/>
                            <w:r w:rsidRPr="00B72C1D">
                              <w:rPr>
                                <w:rFonts w:ascii="Times New Roman" w:hAnsi="Times New Roman" w:cs="Times New Roman"/>
                                <w:b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</w:t>
                            </w:r>
                            <w:r w:rsidRPr="00B72C1D">
                              <w:rPr>
                                <w:rFonts w:ascii="Times New Roman" w:hAnsi="Times New Roman" w:cs="Times New Roman"/>
                                <w:b/>
                              </w:rPr>
                              <w:t>].</w:t>
                            </w:r>
                            <w:proofErr w:type="spellStart"/>
                            <w:r w:rsidRPr="00B72C1D">
                              <w:rPr>
                                <w:rFonts w:ascii="Times New Roman" w:hAnsi="Times New Roman" w:cs="Times New Roman"/>
                                <w:b/>
                              </w:rPr>
                              <w:t>getPersonId</w:t>
                            </w:r>
                            <w:proofErr w:type="spellEnd"/>
                            <w:r w:rsidRPr="00B72C1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() </w:t>
                            </w:r>
                            <w:r w:rsidR="00F90ED8" w:rsidRPr="00F90ED8">
                              <w:rPr>
                                <w:rFonts w:ascii="Times New Roman" w:hAnsi="Times New Roman" w:cs="Times New Roman"/>
                              </w:rPr>
                              <w:t>returns</w:t>
                            </w:r>
                            <w:r w:rsidRPr="00B72C1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“Same </w:t>
                            </w:r>
                            <w:proofErr w:type="spellStart"/>
                            <w:r w:rsidR="00F90ED8">
                              <w:rPr>
                                <w:rFonts w:ascii="Times New Roman" w:hAnsi="Times New Roman" w:cs="Times New Roman"/>
                                <w:b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ersonId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that was returned previously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AddPerson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 Number &gt;= 0”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faceArray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1].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getRecognitionConfidence</w:t>
                            </w:r>
                            <w:proofErr w:type="spellEnd"/>
                            <w:r w:rsidR="00F90ED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F90ED8" w:rsidRPr="00F90ED8">
                              <w:rPr>
                                <w:rFonts w:ascii="Times New Roman" w:hAnsi="Times New Roman" w:cs="Times New Roman"/>
                              </w:rPr>
                              <w:t>returns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“Confidence with which this face was identified as someone”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B72C1D">
                              <w:rPr>
                                <w:rFonts w:ascii="Times New Roman" w:hAnsi="Times New Roman" w:cs="Times New Roman"/>
                              </w:rPr>
                              <w:t>Because the confidence value with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which the person was identified</w:t>
                            </w:r>
                            <w:r w:rsidRPr="00B72C1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was </w:t>
                            </w:r>
                            <w:r w:rsidRPr="00922649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greater than or equal 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the initially set confidence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-.7pt;margin-top:11.55pt;width:545.7pt;height:11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" fillcolor="white [3201]" strokecolor="#9bbb59 [3206]" strokeweight="2pt">
                <v:textbox>
                  <w:txbxContent>
                    <w:p w:rsidR="00922649" w:rsidRPr="00922649" w:rsidRDefault="00922649" w:rsidP="00922649">
                      <w:pPr>
                        <w:rPr>
                          <w:rFonts w:ascii="Times New Roman" w:hAnsi="Times New Roman" w:cs="Times New Roman"/>
                          <w:b/>
                          <w:color w:val="92D050"/>
                        </w:rPr>
                      </w:pPr>
                      <w:r w:rsidRPr="00922649">
                        <w:rPr>
                          <w:rFonts w:ascii="Times New Roman" w:hAnsi="Times New Roman" w:cs="Times New Roman"/>
                          <w:b/>
                          <w:color w:val="92D050"/>
                        </w:rPr>
                        <w:t>Face2:</w:t>
                      </w:r>
                    </w:p>
                    <w:p w:rsidR="00922649" w:rsidRPr="00922649" w:rsidRDefault="00922649" w:rsidP="0092264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proofErr w:type="gramStart"/>
                      <w:r w:rsidRPr="00B72C1D">
                        <w:rPr>
                          <w:rFonts w:ascii="Times New Roman" w:hAnsi="Times New Roman" w:cs="Times New Roman"/>
                          <w:b/>
                        </w:rPr>
                        <w:t>faceArray</w:t>
                      </w:r>
                      <w:proofErr w:type="spellEnd"/>
                      <w:r w:rsidRPr="00B72C1D">
                        <w:rPr>
                          <w:rFonts w:ascii="Times New Roman" w:hAnsi="Times New Roman" w:cs="Times New Roman"/>
                          <w:b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</w:rPr>
                        <w:t>1</w:t>
                      </w:r>
                      <w:r w:rsidRPr="00B72C1D">
                        <w:rPr>
                          <w:rFonts w:ascii="Times New Roman" w:hAnsi="Times New Roman" w:cs="Times New Roman"/>
                          <w:b/>
                        </w:rPr>
                        <w:t>].</w:t>
                      </w:r>
                      <w:proofErr w:type="spellStart"/>
                      <w:r w:rsidRPr="00B72C1D">
                        <w:rPr>
                          <w:rFonts w:ascii="Times New Roman" w:hAnsi="Times New Roman" w:cs="Times New Roman"/>
                          <w:b/>
                        </w:rPr>
                        <w:t>getPersonId</w:t>
                      </w:r>
                      <w:proofErr w:type="spellEnd"/>
                      <w:r w:rsidRPr="00B72C1D">
                        <w:rPr>
                          <w:rFonts w:ascii="Times New Roman" w:hAnsi="Times New Roman" w:cs="Times New Roman"/>
                          <w:b/>
                        </w:rPr>
                        <w:t xml:space="preserve">() </w:t>
                      </w:r>
                      <w:r w:rsidR="00F90ED8" w:rsidRPr="00F90ED8">
                        <w:rPr>
                          <w:rFonts w:ascii="Times New Roman" w:hAnsi="Times New Roman" w:cs="Times New Roman"/>
                        </w:rPr>
                        <w:t>returns</w:t>
                      </w:r>
                      <w:r w:rsidRPr="00B72C1D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“Same </w:t>
                      </w:r>
                      <w:proofErr w:type="spellStart"/>
                      <w:r w:rsidR="00F90ED8">
                        <w:rPr>
                          <w:rFonts w:ascii="Times New Roman" w:hAnsi="Times New Roman" w:cs="Times New Roman"/>
                          <w:b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ersonId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that was returned previously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AddPerson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. Number &gt;= 0”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>faceArray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</w:rPr>
                        <w:t>1].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getRecognitionConfidence</w:t>
                      </w:r>
                      <w:proofErr w:type="spellEnd"/>
                      <w:r w:rsidR="00F90ED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F90ED8" w:rsidRPr="00F90ED8">
                        <w:rPr>
                          <w:rFonts w:ascii="Times New Roman" w:hAnsi="Times New Roman" w:cs="Times New Roman"/>
                        </w:rPr>
                        <w:t>returns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“Confidence with which this face was identified as someone”</w:t>
                      </w:r>
                      <w:r>
                        <w:br/>
                      </w:r>
                      <w:r>
                        <w:br/>
                      </w:r>
                      <w:r w:rsidRPr="00B72C1D">
                        <w:rPr>
                          <w:rFonts w:ascii="Times New Roman" w:hAnsi="Times New Roman" w:cs="Times New Roman"/>
                        </w:rPr>
                        <w:t>Because the confidence value with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which the person was identified</w:t>
                      </w:r>
                      <w:r w:rsidRPr="00B72C1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was </w:t>
                      </w:r>
                      <w:r w:rsidRPr="00922649">
                        <w:rPr>
                          <w:rFonts w:ascii="Times New Roman" w:hAnsi="Times New Roman" w:cs="Times New Roman"/>
                          <w:u w:val="single"/>
                        </w:rPr>
                        <w:t>greater than or equal to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the initially set confidence value.</w:t>
                      </w:r>
                    </w:p>
                  </w:txbxContent>
                </v:textbox>
              </v:rect>
            </w:pict>
          </mc:Fallback>
        </mc:AlternateContent>
      </w:r>
    </w:p>
    <w:p w:rsidR="00922649" w:rsidRDefault="00922649" w:rsidP="00922649">
      <w:pPr>
        <w:rPr>
          <w:rFonts w:ascii="Times New Roman" w:hAnsi="Times New Roman" w:cs="Times New Roman"/>
        </w:rPr>
      </w:pPr>
    </w:p>
    <w:p w:rsidR="00922649" w:rsidRDefault="00922649" w:rsidP="00922649">
      <w:pPr>
        <w:rPr>
          <w:rFonts w:ascii="Times New Roman" w:hAnsi="Times New Roman" w:cs="Times New Roman"/>
        </w:rPr>
      </w:pPr>
    </w:p>
    <w:p w:rsidR="00922649" w:rsidRDefault="00922649" w:rsidP="00922649">
      <w:pPr>
        <w:rPr>
          <w:rFonts w:ascii="Times New Roman" w:hAnsi="Times New Roman" w:cs="Times New Roman"/>
        </w:rPr>
      </w:pPr>
    </w:p>
    <w:p w:rsidR="00922649" w:rsidRDefault="00922649" w:rsidP="00922649">
      <w:pPr>
        <w:rPr>
          <w:rFonts w:ascii="Times New Roman" w:hAnsi="Times New Roman" w:cs="Times New Roman"/>
        </w:rPr>
      </w:pPr>
    </w:p>
    <w:p w:rsidR="00922649" w:rsidRDefault="00922649" w:rsidP="00922649">
      <w:pPr>
        <w:rPr>
          <w:rFonts w:ascii="Times New Roman" w:hAnsi="Times New Roman" w:cs="Times New Roman"/>
        </w:rPr>
      </w:pPr>
    </w:p>
    <w:p w:rsidR="008F5687" w:rsidRDefault="008F5687" w:rsidP="00922649">
      <w:pPr>
        <w:rPr>
          <w:rFonts w:ascii="Times New Roman" w:hAnsi="Times New Roman" w:cs="Times New Roman"/>
          <w:u w:val="single"/>
        </w:rPr>
      </w:pPr>
    </w:p>
    <w:p w:rsidR="008F5687" w:rsidRDefault="008F5687" w:rsidP="00922649">
      <w:pPr>
        <w:rPr>
          <w:rFonts w:ascii="Times New Roman" w:hAnsi="Times New Roman" w:cs="Times New Roman"/>
          <w:u w:val="single"/>
        </w:rPr>
      </w:pPr>
    </w:p>
    <w:p w:rsidR="008F5687" w:rsidRDefault="008F5687" w:rsidP="00922649">
      <w:pPr>
        <w:rPr>
          <w:rFonts w:ascii="Times New Roman" w:hAnsi="Times New Roman" w:cs="Times New Roman"/>
          <w:u w:val="single"/>
        </w:rPr>
      </w:pPr>
    </w:p>
    <w:p w:rsidR="008F5687" w:rsidRDefault="008F5687" w:rsidP="00922649">
      <w:pPr>
        <w:rPr>
          <w:rFonts w:ascii="Times New Roman" w:hAnsi="Times New Roman" w:cs="Times New Roman"/>
          <w:u w:val="single"/>
        </w:rPr>
      </w:pPr>
    </w:p>
    <w:p w:rsidR="00B72E6B" w:rsidRDefault="00B72E6B" w:rsidP="00922649">
      <w:pPr>
        <w:rPr>
          <w:rFonts w:ascii="Times New Roman" w:hAnsi="Times New Roman" w:cs="Times New Roman"/>
          <w:u w:val="single"/>
        </w:rPr>
      </w:pPr>
    </w:p>
    <w:p w:rsidR="00922649" w:rsidRDefault="00922649" w:rsidP="00922649">
      <w:pPr>
        <w:rPr>
          <w:rFonts w:ascii="Times New Roman" w:hAnsi="Times New Roman" w:cs="Times New Roman"/>
          <w:u w:val="single"/>
        </w:rPr>
      </w:pPr>
      <w:r w:rsidRPr="008F5687">
        <w:rPr>
          <w:rFonts w:ascii="Times New Roman" w:hAnsi="Times New Roman" w:cs="Times New Roman"/>
          <w:u w:val="single"/>
        </w:rPr>
        <w:t xml:space="preserve">Sample code for </w:t>
      </w:r>
      <w:r w:rsidR="008F5687" w:rsidRPr="008F5687">
        <w:rPr>
          <w:rFonts w:ascii="Times New Roman" w:hAnsi="Times New Roman" w:cs="Times New Roman"/>
          <w:u w:val="single"/>
        </w:rPr>
        <w:t xml:space="preserve">identifying faces in a given image: </w:t>
      </w: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1016"/>
      </w:tblGrid>
      <w:tr w:rsidR="008F5687" w:rsidRPr="008F5687" w:rsidTr="008F5687">
        <w:tc>
          <w:tcPr>
            <w:tcW w:w="11016" w:type="dxa"/>
            <w:shd w:val="clear" w:color="auto" w:fill="E5DFEC" w:themeFill="accent4" w:themeFillTint="33"/>
          </w:tcPr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identifyPerson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F5687">
              <w:rPr>
                <w:rFonts w:ascii="Consolas" w:hAnsi="Consolas" w:cs="Consolas"/>
                <w:color w:val="0000C0"/>
                <w:sz w:val="20"/>
                <w:szCs w:val="20"/>
              </w:rPr>
              <w:t>faceObj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</w:t>
            </w:r>
            <w:proofErr w:type="spellStart"/>
            <w:r w:rsidRPr="008F5687">
              <w:rPr>
                <w:rFonts w:ascii="Consolas" w:hAnsi="Consolas" w:cs="Consolas"/>
                <w:color w:val="0000C0"/>
                <w:sz w:val="20"/>
                <w:szCs w:val="20"/>
              </w:rPr>
              <w:t>faceObj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.setBitmap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storedBitmap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(result)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FaceData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 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faceArray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F5687">
              <w:rPr>
                <w:rFonts w:ascii="Consolas" w:hAnsi="Consolas" w:cs="Consolas"/>
                <w:color w:val="0000C0"/>
                <w:sz w:val="20"/>
                <w:szCs w:val="20"/>
              </w:rPr>
              <w:t>faceObj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.getFaceData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EnumSet.</w:t>
            </w:r>
            <w:r w:rsidRPr="008F568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of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(FP_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      DATA.</w:t>
            </w:r>
            <w:r w:rsidRPr="008F568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FACE_IDENTIFICATION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faceArray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8F568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If the </w:t>
            </w:r>
            <w:proofErr w:type="spellStart"/>
            <w:r w:rsidRPr="008F5687">
              <w:rPr>
                <w:rFonts w:ascii="Consolas" w:hAnsi="Consolas" w:cs="Consolas"/>
                <w:color w:val="3F7F5F"/>
                <w:sz w:val="20"/>
                <w:szCs w:val="20"/>
              </w:rPr>
              <w:t>faceArray</w:t>
            </w:r>
            <w:proofErr w:type="spellEnd"/>
            <w:r w:rsidRPr="008F568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is NULL that means no faces were 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                      </w:t>
            </w:r>
            <w:proofErr w:type="gramStart"/>
            <w:r w:rsidRPr="008F5687">
              <w:rPr>
                <w:rFonts w:ascii="Consolas" w:hAnsi="Consolas" w:cs="Consolas"/>
                <w:color w:val="3F7F5F"/>
                <w:sz w:val="20"/>
                <w:szCs w:val="20"/>
              </w:rPr>
              <w:t>detected</w:t>
            </w:r>
            <w:proofErr w:type="gramEnd"/>
            <w:r w:rsidRPr="008F5687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in the frame.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personId_face1 = 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faceArray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[0].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getPersonId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recog_confidence_face1 = 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faceArray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[0].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getRecognitionConfidence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personId_face2 = 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faceArray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[1].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getPersonId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recog_confidence_face2 = 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faceArray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[1].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getRecognitionConfidence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3F7F5F"/>
                <w:sz w:val="20"/>
                <w:szCs w:val="20"/>
              </w:rPr>
              <w:t>// Use these values in your android application where ever necessary.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 w:rsidRPr="008F568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Pr="008F5687">
              <w:rPr>
                <w:rFonts w:ascii="Consolas" w:hAnsi="Consolas" w:cs="Consolas"/>
                <w:color w:val="2A00FF"/>
                <w:sz w:val="20"/>
                <w:szCs w:val="20"/>
              </w:rPr>
              <w:t>"No Face Detected"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 w:rsidRPr="008F568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Pr="008F5687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8F5687">
              <w:rPr>
                <w:rFonts w:ascii="Consolas" w:hAnsi="Consolas" w:cs="Consolas"/>
                <w:color w:val="2A00FF"/>
                <w:sz w:val="20"/>
                <w:szCs w:val="20"/>
              </w:rPr>
              <w:t>setBitmap</w:t>
            </w:r>
            <w:proofErr w:type="spellEnd"/>
            <w:r w:rsidRPr="008F5687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failed"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 w:rsidRPr="008F568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Pr="008F5687">
              <w:rPr>
                <w:rFonts w:ascii="Consolas" w:hAnsi="Consolas" w:cs="Consolas"/>
                <w:color w:val="2A00FF"/>
                <w:sz w:val="20"/>
                <w:szCs w:val="20"/>
              </w:rPr>
              <w:t>"Facial Recognition object is NULL"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F5687" w:rsidRPr="008F5687" w:rsidRDefault="008F5687" w:rsidP="008F5687">
            <w:pPr>
              <w:rPr>
                <w:rFonts w:ascii="Times New Roman" w:hAnsi="Times New Roman" w:cs="Times New Roman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F5687" w:rsidRDefault="008F5687" w:rsidP="00922649">
      <w:pPr>
        <w:rPr>
          <w:rFonts w:ascii="Times New Roman" w:hAnsi="Times New Roman" w:cs="Times New Roman"/>
          <w:u w:val="single"/>
        </w:rPr>
      </w:pPr>
    </w:p>
    <w:p w:rsidR="008F5687" w:rsidRDefault="008F5687" w:rsidP="00922649">
      <w:pPr>
        <w:rPr>
          <w:rFonts w:ascii="Times New Roman" w:hAnsi="Times New Roman" w:cs="Times New Roman"/>
          <w:b/>
          <w:sz w:val="32"/>
          <w:u w:val="single"/>
        </w:rPr>
      </w:pPr>
      <w:r w:rsidRPr="008F5687">
        <w:rPr>
          <w:rFonts w:ascii="Times New Roman" w:hAnsi="Times New Roman" w:cs="Times New Roman"/>
          <w:b/>
          <w:sz w:val="32"/>
          <w:u w:val="single"/>
        </w:rPr>
        <w:t>Delete Person:</w:t>
      </w:r>
    </w:p>
    <w:p w:rsidR="008F5687" w:rsidRDefault="00CC3D7F" w:rsidP="008F5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this method </w:t>
      </w:r>
      <w:r w:rsidR="008F5687">
        <w:rPr>
          <w:rFonts w:ascii="Times New Roman" w:hAnsi="Times New Roman" w:cs="Times New Roman"/>
        </w:rPr>
        <w:t xml:space="preserve">to delete a specific person from the </w:t>
      </w:r>
      <w:r>
        <w:rPr>
          <w:rFonts w:ascii="Times New Roman" w:hAnsi="Times New Roman" w:cs="Times New Roman"/>
        </w:rPr>
        <w:t xml:space="preserve">facial </w:t>
      </w:r>
      <w:r w:rsidR="008F5687">
        <w:rPr>
          <w:rFonts w:ascii="Times New Roman" w:hAnsi="Times New Roman" w:cs="Times New Roman"/>
        </w:rPr>
        <w:t xml:space="preserve">recognition album. </w:t>
      </w:r>
    </w:p>
    <w:p w:rsidR="008F5687" w:rsidRDefault="008F5687" w:rsidP="008F5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Deleting a person will clear all the previously stored image data for that person.</w:t>
      </w:r>
    </w:p>
    <w:p w:rsidR="008F5687" w:rsidRDefault="008F5687" w:rsidP="008F5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API takes a valid </w:t>
      </w:r>
      <w:proofErr w:type="spellStart"/>
      <w:r>
        <w:rPr>
          <w:rFonts w:ascii="Times New Roman" w:hAnsi="Times New Roman" w:cs="Times New Roman"/>
        </w:rPr>
        <w:t>PersonId</w:t>
      </w:r>
      <w:proofErr w:type="spellEnd"/>
      <w:r>
        <w:rPr>
          <w:rFonts w:ascii="Times New Roman" w:hAnsi="Times New Roman" w:cs="Times New Roman"/>
        </w:rPr>
        <w:t xml:space="preserve"> of the person to be deleted. </w:t>
      </w:r>
      <w:r w:rsidR="00402645">
        <w:rPr>
          <w:rFonts w:ascii="Times New Roman" w:hAnsi="Times New Roman" w:cs="Times New Roman"/>
        </w:rPr>
        <w:br/>
      </w:r>
      <w:r w:rsidR="00402645">
        <w:rPr>
          <w:rFonts w:ascii="Times New Roman" w:hAnsi="Times New Roman" w:cs="Times New Roman"/>
        </w:rPr>
        <w:br/>
      </w:r>
      <w:r w:rsidR="00402645">
        <w:rPr>
          <w:rFonts w:ascii="Times New Roman" w:hAnsi="Times New Roman" w:cs="Times New Roman"/>
        </w:rPr>
        <w:br/>
      </w:r>
      <w:r w:rsidR="00402645">
        <w:rPr>
          <w:rFonts w:ascii="Times New Roman" w:hAnsi="Times New Roman" w:cs="Times New Roman"/>
        </w:rPr>
        <w:br/>
      </w:r>
      <w:r w:rsidR="00402645">
        <w:rPr>
          <w:rFonts w:ascii="Times New Roman" w:hAnsi="Times New Roman" w:cs="Times New Roman"/>
        </w:rPr>
        <w:br/>
      </w:r>
      <w:r w:rsidR="00402645">
        <w:rPr>
          <w:rFonts w:ascii="Times New Roman" w:hAnsi="Times New Roman" w:cs="Times New Roman"/>
        </w:rPr>
        <w:br/>
      </w:r>
      <w:r w:rsidR="00402645">
        <w:rPr>
          <w:rFonts w:ascii="Times New Roman" w:hAnsi="Times New Roman" w:cs="Times New Roman"/>
        </w:rPr>
        <w:br/>
      </w:r>
      <w:r w:rsidR="00402645">
        <w:rPr>
          <w:rFonts w:ascii="Times New Roman" w:hAnsi="Times New Roman" w:cs="Times New Roman"/>
        </w:rPr>
        <w:br/>
      </w:r>
      <w:r w:rsidR="00402645">
        <w:rPr>
          <w:rFonts w:ascii="Times New Roman" w:hAnsi="Times New Roman" w:cs="Times New Roman"/>
        </w:rPr>
        <w:br/>
      </w:r>
      <w:r w:rsidR="00402645">
        <w:rPr>
          <w:rFonts w:ascii="Times New Roman" w:hAnsi="Times New Roman" w:cs="Times New Roman"/>
        </w:rPr>
        <w:br/>
      </w:r>
      <w:r w:rsidR="00402645">
        <w:rPr>
          <w:rFonts w:ascii="Times New Roman" w:hAnsi="Times New Roman" w:cs="Times New Roman"/>
        </w:rPr>
        <w:br/>
      </w:r>
      <w:bookmarkStart w:id="3" w:name="_GoBack"/>
      <w:bookmarkEnd w:id="3"/>
    </w:p>
    <w:p w:rsidR="008F5687" w:rsidRPr="008F5687" w:rsidRDefault="008F5687" w:rsidP="008F5687">
      <w:pPr>
        <w:rPr>
          <w:rFonts w:ascii="Times New Roman" w:hAnsi="Times New Roman" w:cs="Times New Roman"/>
          <w:u w:val="single"/>
        </w:rPr>
      </w:pPr>
      <w:r w:rsidRPr="008F5687">
        <w:rPr>
          <w:rFonts w:ascii="Times New Roman" w:hAnsi="Times New Roman" w:cs="Times New Roman"/>
          <w:u w:val="single"/>
        </w:rPr>
        <w:lastRenderedPageBreak/>
        <w:t xml:space="preserve">Sample Code to delete previously added </w:t>
      </w:r>
      <w:r w:rsidRPr="008F5687">
        <w:rPr>
          <w:rFonts w:ascii="Times New Roman" w:hAnsi="Times New Roman" w:cs="Times New Roman"/>
          <w:b/>
          <w:color w:val="92D050"/>
          <w:u w:val="single"/>
        </w:rPr>
        <w:t>Face2</w:t>
      </w:r>
      <w:r w:rsidRPr="008F5687">
        <w:rPr>
          <w:rFonts w:ascii="Times New Roman" w:hAnsi="Times New Roman" w:cs="Times New Roman"/>
          <w:u w:val="single"/>
        </w:rPr>
        <w:t xml:space="preserve">: </w:t>
      </w: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1016"/>
      </w:tblGrid>
      <w:tr w:rsidR="008F5687" w:rsidRPr="008F5687" w:rsidTr="008F5687">
        <w:tc>
          <w:tcPr>
            <w:tcW w:w="11016" w:type="dxa"/>
            <w:shd w:val="clear" w:color="auto" w:fill="E5DFEC" w:themeFill="accent4" w:themeFillTint="33"/>
          </w:tcPr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deletePerson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faceObj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faceObj.deletePerson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(result)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Log.e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Pr="008F5687">
              <w:rPr>
                <w:rFonts w:ascii="Consolas" w:hAnsi="Consolas" w:cs="Consolas"/>
                <w:color w:val="2A00FF"/>
                <w:sz w:val="20"/>
                <w:szCs w:val="20"/>
              </w:rPr>
              <w:t>"Delete Successful"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Log.e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Pr="008F5687">
              <w:rPr>
                <w:rFonts w:ascii="Consolas" w:hAnsi="Consolas" w:cs="Consolas"/>
                <w:color w:val="2A00FF"/>
                <w:sz w:val="20"/>
                <w:szCs w:val="20"/>
              </w:rPr>
              <w:t>"Delete Failed"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F5687" w:rsidRPr="008F5687" w:rsidRDefault="008F5687" w:rsidP="008F56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F5687" w:rsidRPr="008F5687" w:rsidRDefault="008F5687" w:rsidP="008F5687">
            <w:pPr>
              <w:rPr>
                <w:rFonts w:ascii="Times New Roman" w:hAnsi="Times New Roman" w:cs="Times New Roman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F5687" w:rsidRPr="008F5687" w:rsidRDefault="008D4D0D" w:rsidP="008F5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delete </w:t>
      </w:r>
      <w:r w:rsidR="00CC3D7F">
        <w:rPr>
          <w:rFonts w:ascii="Times New Roman" w:hAnsi="Times New Roman" w:cs="Times New Roman"/>
        </w:rPr>
        <w:t xml:space="preserve">person operation </w:t>
      </w:r>
      <w:r>
        <w:rPr>
          <w:rFonts w:ascii="Times New Roman" w:hAnsi="Times New Roman" w:cs="Times New Roman"/>
        </w:rPr>
        <w:t xml:space="preserve">was successful then it will return TRUE or else FALSE. </w:t>
      </w:r>
    </w:p>
    <w:p w:rsidR="008F5687" w:rsidRDefault="008F5687" w:rsidP="008F5687">
      <w:pPr>
        <w:rPr>
          <w:rFonts w:ascii="Times New Roman" w:hAnsi="Times New Roman" w:cs="Times New Roman"/>
        </w:rPr>
      </w:pPr>
      <w:proofErr w:type="spellStart"/>
      <w:r w:rsidRPr="008D4D0D">
        <w:rPr>
          <w:rFonts w:ascii="Times New Roman" w:hAnsi="Times New Roman" w:cs="Times New Roman"/>
          <w:b/>
          <w:sz w:val="32"/>
          <w:u w:val="single"/>
        </w:rPr>
        <w:t>ResetAlbum</w:t>
      </w:r>
      <w:proofErr w:type="spellEnd"/>
      <w:r>
        <w:rPr>
          <w:rFonts w:ascii="Times New Roman" w:hAnsi="Times New Roman" w:cs="Times New Roman"/>
        </w:rPr>
        <w:t>:</w:t>
      </w:r>
    </w:p>
    <w:p w:rsidR="008D4D0D" w:rsidRPr="008D4D0D" w:rsidRDefault="00CC3D7F" w:rsidP="008D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Use this method </w:t>
      </w:r>
      <w:r w:rsidR="008D4D0D">
        <w:rPr>
          <w:rFonts w:ascii="Times New Roman" w:hAnsi="Times New Roman" w:cs="Times New Roman"/>
        </w:rPr>
        <w:t xml:space="preserve">to delete and clear </w:t>
      </w:r>
      <w:r>
        <w:rPr>
          <w:rFonts w:ascii="Times New Roman" w:hAnsi="Times New Roman" w:cs="Times New Roman"/>
        </w:rPr>
        <w:t xml:space="preserve">an </w:t>
      </w:r>
      <w:r w:rsidR="008D4D0D">
        <w:rPr>
          <w:rFonts w:ascii="Times New Roman" w:hAnsi="Times New Roman" w:cs="Times New Roman"/>
        </w:rPr>
        <w:t>entire recognition album.</w:t>
      </w:r>
    </w:p>
    <w:p w:rsidR="008D4D0D" w:rsidRDefault="008D4D0D" w:rsidP="008D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D4D0D">
        <w:rPr>
          <w:rFonts w:ascii="Times New Roman" w:hAnsi="Times New Roman" w:cs="Times New Roman"/>
          <w:b/>
        </w:rPr>
        <w:t xml:space="preserve">Note: This is an irreversible process. </w:t>
      </w:r>
      <w:r>
        <w:rPr>
          <w:rFonts w:ascii="Times New Roman" w:hAnsi="Times New Roman" w:cs="Times New Roman"/>
          <w:b/>
        </w:rPr>
        <w:br/>
      </w:r>
    </w:p>
    <w:p w:rsidR="008D4D0D" w:rsidRDefault="008D4D0D" w:rsidP="008D4D0D">
      <w:pPr>
        <w:rPr>
          <w:rFonts w:ascii="Times New Roman" w:hAnsi="Times New Roman" w:cs="Times New Roman"/>
          <w:u w:val="single"/>
        </w:rPr>
      </w:pPr>
      <w:r w:rsidRPr="008D4D0D">
        <w:rPr>
          <w:rFonts w:ascii="Times New Roman" w:hAnsi="Times New Roman" w:cs="Times New Roman"/>
          <w:u w:val="single"/>
        </w:rPr>
        <w:t xml:space="preserve">Sample Code to </w:t>
      </w:r>
      <w:proofErr w:type="gramStart"/>
      <w:r w:rsidRPr="008D4D0D">
        <w:rPr>
          <w:rFonts w:ascii="Times New Roman" w:hAnsi="Times New Roman" w:cs="Times New Roman"/>
          <w:u w:val="single"/>
        </w:rPr>
        <w:t>Reset</w:t>
      </w:r>
      <w:proofErr w:type="gramEnd"/>
      <w:r w:rsidRPr="008D4D0D">
        <w:rPr>
          <w:rFonts w:ascii="Times New Roman" w:hAnsi="Times New Roman" w:cs="Times New Roman"/>
          <w:u w:val="single"/>
        </w:rPr>
        <w:t xml:space="preserve"> entire album: </w:t>
      </w: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1016"/>
      </w:tblGrid>
      <w:tr w:rsidR="008D4D0D" w:rsidTr="008D4D0D">
        <w:tc>
          <w:tcPr>
            <w:tcW w:w="11016" w:type="dxa"/>
            <w:shd w:val="clear" w:color="auto" w:fill="E5DFEC" w:themeFill="accent4" w:themeFillTint="33"/>
          </w:tcPr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resetAlbum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faceObj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faceObj.resetAlbum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(result)</w:t>
            </w:r>
          </w:p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Log.e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Pr="008F5687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Reset Album</w:t>
            </w:r>
            <w:r w:rsidRPr="008F5687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Successful"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Log.e</w:t>
            </w:r>
            <w:proofErr w:type="spellEnd"/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(TAG, </w:t>
            </w:r>
            <w:r w:rsidRPr="008F5687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Reset Album</w:t>
            </w:r>
            <w:r w:rsidRPr="008F5687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Failed"</w:t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D4D0D" w:rsidRPr="008F5687" w:rsidRDefault="008D4D0D" w:rsidP="008D4D0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D4D0D" w:rsidRDefault="008D4D0D" w:rsidP="008D4D0D">
            <w:pPr>
              <w:rPr>
                <w:rFonts w:ascii="Times New Roman" w:hAnsi="Times New Roman" w:cs="Times New Roman"/>
                <w:u w:val="single"/>
              </w:rPr>
            </w:pPr>
            <w:r w:rsidRPr="008F568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D4D0D" w:rsidRPr="008D4D0D" w:rsidRDefault="008D4D0D" w:rsidP="008D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If Resetting the album was successful then it will return TRUE else FALSE. </w:t>
      </w:r>
    </w:p>
    <w:p w:rsidR="008D4D0D" w:rsidRDefault="008D4D0D" w:rsidP="008D4D0D">
      <w:pPr>
        <w:rPr>
          <w:rFonts w:ascii="Times New Roman" w:hAnsi="Times New Roman" w:cs="Times New Roman"/>
          <w:u w:val="single"/>
        </w:rPr>
      </w:pPr>
    </w:p>
    <w:p w:rsidR="008D4D0D" w:rsidRDefault="008D4D0D" w:rsidP="008D4D0D">
      <w:pPr>
        <w:rPr>
          <w:rFonts w:ascii="Times New Roman" w:hAnsi="Times New Roman" w:cs="Times New Roman"/>
          <w:b/>
          <w:sz w:val="32"/>
          <w:u w:val="single"/>
        </w:rPr>
      </w:pPr>
      <w:r w:rsidRPr="008D4D0D">
        <w:rPr>
          <w:rFonts w:ascii="Times New Roman" w:hAnsi="Times New Roman" w:cs="Times New Roman"/>
          <w:b/>
          <w:sz w:val="32"/>
          <w:u w:val="single"/>
        </w:rPr>
        <w:t xml:space="preserve">Serialize </w:t>
      </w:r>
      <w:r w:rsidR="00CB1577">
        <w:rPr>
          <w:rFonts w:ascii="Times New Roman" w:hAnsi="Times New Roman" w:cs="Times New Roman"/>
          <w:b/>
          <w:sz w:val="32"/>
          <w:u w:val="single"/>
        </w:rPr>
        <w:t xml:space="preserve">and De-serialize an </w:t>
      </w:r>
      <w:r w:rsidRPr="008D4D0D">
        <w:rPr>
          <w:rFonts w:ascii="Times New Roman" w:hAnsi="Times New Roman" w:cs="Times New Roman"/>
          <w:b/>
          <w:sz w:val="32"/>
          <w:u w:val="single"/>
        </w:rPr>
        <w:t>Album:</w:t>
      </w:r>
    </w:p>
    <w:p w:rsidR="00F54672" w:rsidRDefault="00CC3D7F" w:rsidP="008D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B68">
        <w:rPr>
          <w:rFonts w:ascii="Times New Roman" w:hAnsi="Times New Roman" w:cs="Times New Roman"/>
        </w:rPr>
        <w:t>While an instance of the Facial Processing object is in scope, the Facial Recognition album will be s</w:t>
      </w:r>
      <w:r w:rsidR="007C3B68">
        <w:rPr>
          <w:rFonts w:ascii="Times New Roman" w:hAnsi="Times New Roman" w:cs="Times New Roman"/>
        </w:rPr>
        <w:t>tored in a temporary memory</w:t>
      </w:r>
      <w:r w:rsidR="00F54672">
        <w:rPr>
          <w:rFonts w:ascii="Times New Roman" w:hAnsi="Times New Roman" w:cs="Times New Roman"/>
        </w:rPr>
        <w:t xml:space="preserve"> buffer by the face engine</w:t>
      </w:r>
      <w:r w:rsidR="007C3B68">
        <w:rPr>
          <w:rFonts w:ascii="Times New Roman" w:hAnsi="Times New Roman" w:cs="Times New Roman"/>
        </w:rPr>
        <w:t>. To re-use</w:t>
      </w:r>
      <w:r w:rsidRPr="007C3B68">
        <w:rPr>
          <w:rFonts w:ascii="Times New Roman" w:hAnsi="Times New Roman" w:cs="Times New Roman"/>
        </w:rPr>
        <w:t xml:space="preserve"> the facial recognition album it is necessary to serialize the album and save it to a permane</w:t>
      </w:r>
      <w:r w:rsidR="007C3B68" w:rsidRPr="007C3B68">
        <w:rPr>
          <w:rFonts w:ascii="Times New Roman" w:hAnsi="Times New Roman" w:cs="Times New Roman"/>
        </w:rPr>
        <w:t>nt memory</w:t>
      </w:r>
      <w:r w:rsidR="00F54672">
        <w:rPr>
          <w:rFonts w:ascii="Times New Roman" w:hAnsi="Times New Roman" w:cs="Times New Roman"/>
        </w:rPr>
        <w:t xml:space="preserve"> store.</w:t>
      </w:r>
    </w:p>
    <w:p w:rsidR="007C3B68" w:rsidRDefault="007C3B68" w:rsidP="008D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B68">
        <w:rPr>
          <w:rFonts w:ascii="Times New Roman" w:hAnsi="Times New Roman" w:cs="Times New Roman"/>
        </w:rPr>
        <w:t xml:space="preserve">Once the Facial Processing object is back in scope, you can load an existing (saved) album into memory by calling the </w:t>
      </w:r>
      <w:proofErr w:type="spellStart"/>
      <w:r w:rsidRPr="007C3B68">
        <w:rPr>
          <w:rFonts w:ascii="Times New Roman" w:hAnsi="Times New Roman" w:cs="Times New Roman"/>
        </w:rPr>
        <w:t>deserializeRecognitionAlbum</w:t>
      </w:r>
      <w:proofErr w:type="spellEnd"/>
      <w:r w:rsidRPr="007C3B68">
        <w:rPr>
          <w:rFonts w:ascii="Times New Roman" w:hAnsi="Times New Roman" w:cs="Times New Roman"/>
        </w:rPr>
        <w:t xml:space="preserve"> API. </w:t>
      </w:r>
    </w:p>
    <w:p w:rsidR="00292F77" w:rsidRPr="007C3B68" w:rsidRDefault="00292F77" w:rsidP="008D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3B68">
        <w:rPr>
          <w:rFonts w:ascii="Times New Roman" w:hAnsi="Times New Roman" w:cs="Times New Roman"/>
        </w:rPr>
        <w:t>T</w:t>
      </w:r>
      <w:r w:rsidR="00CC3D7F" w:rsidRPr="007C3B68">
        <w:rPr>
          <w:rFonts w:ascii="Times New Roman" w:hAnsi="Times New Roman" w:cs="Times New Roman"/>
        </w:rPr>
        <w:t xml:space="preserve">he </w:t>
      </w:r>
      <w:proofErr w:type="spellStart"/>
      <w:r w:rsidR="00CC3D7F" w:rsidRPr="007C3B68">
        <w:rPr>
          <w:rFonts w:ascii="Times New Roman" w:hAnsi="Times New Roman" w:cs="Times New Roman"/>
        </w:rPr>
        <w:t>serialize</w:t>
      </w:r>
      <w:r w:rsidR="007C3B68" w:rsidRPr="007C3B68">
        <w:rPr>
          <w:rFonts w:ascii="Times New Roman" w:hAnsi="Times New Roman" w:cs="Times New Roman"/>
        </w:rPr>
        <w:t>Recognition</w:t>
      </w:r>
      <w:r w:rsidR="00CC3D7F" w:rsidRPr="007C3B68">
        <w:rPr>
          <w:rFonts w:ascii="Times New Roman" w:hAnsi="Times New Roman" w:cs="Times New Roman"/>
        </w:rPr>
        <w:t>Album</w:t>
      </w:r>
      <w:proofErr w:type="spellEnd"/>
      <w:r w:rsidRPr="007C3B68">
        <w:rPr>
          <w:rFonts w:ascii="Times New Roman" w:hAnsi="Times New Roman" w:cs="Times New Roman"/>
        </w:rPr>
        <w:t xml:space="preserve"> API returns a </w:t>
      </w:r>
      <w:r w:rsidR="00F54672">
        <w:rPr>
          <w:rFonts w:ascii="Times New Roman" w:hAnsi="Times New Roman" w:cs="Times New Roman"/>
        </w:rPr>
        <w:t>byte array that can be stored to a</w:t>
      </w:r>
      <w:r w:rsidRPr="007C3B68">
        <w:rPr>
          <w:rFonts w:ascii="Times New Roman" w:hAnsi="Times New Roman" w:cs="Times New Roman"/>
        </w:rPr>
        <w:t xml:space="preserve"> </w:t>
      </w:r>
      <w:r w:rsidR="00F54672" w:rsidRPr="007C3B68">
        <w:rPr>
          <w:rFonts w:ascii="Times New Roman" w:hAnsi="Times New Roman" w:cs="Times New Roman"/>
        </w:rPr>
        <w:t>permanent memory</w:t>
      </w:r>
      <w:r w:rsidR="00F54672">
        <w:rPr>
          <w:rFonts w:ascii="Times New Roman" w:hAnsi="Times New Roman" w:cs="Times New Roman"/>
        </w:rPr>
        <w:t xml:space="preserve"> store</w:t>
      </w:r>
      <w:r w:rsidRPr="007C3B68">
        <w:rPr>
          <w:rFonts w:ascii="Times New Roman" w:hAnsi="Times New Roman" w:cs="Times New Roman"/>
        </w:rPr>
        <w:t xml:space="preserve">. </w:t>
      </w:r>
    </w:p>
    <w:p w:rsidR="00292F77" w:rsidRDefault="00292F77" w:rsidP="008D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There are many ways to st</w:t>
      </w:r>
      <w:r w:rsidR="00F54672">
        <w:rPr>
          <w:rFonts w:ascii="Times New Roman" w:hAnsi="Times New Roman" w:cs="Times New Roman"/>
        </w:rPr>
        <w:t>ore this byte array. One way</w:t>
      </w:r>
      <w:r>
        <w:rPr>
          <w:rFonts w:ascii="Times New Roman" w:hAnsi="Times New Roman" w:cs="Times New Roman"/>
        </w:rPr>
        <w:t xml:space="preserve"> is to use Android Shared Preferences</w:t>
      </w:r>
      <w:r w:rsidRPr="00292F77">
        <w:rPr>
          <w:rFonts w:ascii="Times New Roman" w:hAnsi="Times New Roman" w:cs="Times New Roman"/>
          <w:color w:val="FF0000"/>
        </w:rPr>
        <w:t>&lt;@link to Android Shared Preferences&gt;</w:t>
      </w:r>
    </w:p>
    <w:p w:rsidR="00CB1577" w:rsidRPr="00CB1577" w:rsidRDefault="00CB1577" w:rsidP="008D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B1577">
        <w:rPr>
          <w:rFonts w:ascii="Times New Roman" w:hAnsi="Times New Roman" w:cs="Times New Roman"/>
          <w:b/>
        </w:rPr>
        <w:lastRenderedPageBreak/>
        <w:t xml:space="preserve">Tip: It is always a good idea to serialize and store the </w:t>
      </w:r>
      <w:r w:rsidR="0085582D">
        <w:rPr>
          <w:rFonts w:ascii="Times New Roman" w:hAnsi="Times New Roman" w:cs="Times New Roman"/>
          <w:b/>
        </w:rPr>
        <w:t>a</w:t>
      </w:r>
      <w:r w:rsidRPr="00CB1577">
        <w:rPr>
          <w:rFonts w:ascii="Times New Roman" w:hAnsi="Times New Roman" w:cs="Times New Roman"/>
          <w:b/>
        </w:rPr>
        <w:t>lbum whenever there are any changes made to the album. This will help prevent user data</w:t>
      </w:r>
      <w:r w:rsidR="00F54672">
        <w:rPr>
          <w:rFonts w:ascii="Times New Roman" w:hAnsi="Times New Roman" w:cs="Times New Roman"/>
          <w:b/>
        </w:rPr>
        <w:t xml:space="preserve"> loss</w:t>
      </w:r>
      <w:r w:rsidR="00813045">
        <w:rPr>
          <w:rFonts w:ascii="Times New Roman" w:hAnsi="Times New Roman" w:cs="Times New Roman"/>
          <w:b/>
        </w:rPr>
        <w:t xml:space="preserve"> should the application be removed from the foreground unexpectedly</w:t>
      </w:r>
      <w:r w:rsidRPr="00CB1577">
        <w:rPr>
          <w:rFonts w:ascii="Times New Roman" w:hAnsi="Times New Roman" w:cs="Times New Roman"/>
          <w:b/>
        </w:rPr>
        <w:t xml:space="preserve">. </w:t>
      </w:r>
    </w:p>
    <w:p w:rsidR="00292F77" w:rsidRDefault="00292F77" w:rsidP="00292F77">
      <w:pPr>
        <w:rPr>
          <w:rFonts w:ascii="Times New Roman" w:hAnsi="Times New Roman" w:cs="Times New Roman"/>
          <w:u w:val="single"/>
        </w:rPr>
      </w:pPr>
      <w:r w:rsidRPr="00292F77">
        <w:rPr>
          <w:rFonts w:ascii="Times New Roman" w:hAnsi="Times New Roman" w:cs="Times New Roman"/>
          <w:u w:val="single"/>
        </w:rPr>
        <w:t xml:space="preserve">Sample code to serialize an album and store it using </w:t>
      </w:r>
      <w:proofErr w:type="spellStart"/>
      <w:r w:rsidRPr="00292F77">
        <w:rPr>
          <w:rFonts w:ascii="Times New Roman" w:hAnsi="Times New Roman" w:cs="Times New Roman"/>
          <w:u w:val="single"/>
        </w:rPr>
        <w:t>SharedPreferences</w:t>
      </w:r>
      <w:proofErr w:type="spellEnd"/>
      <w:r w:rsidRPr="00292F77">
        <w:rPr>
          <w:rFonts w:ascii="Times New Roman" w:hAnsi="Times New Roman" w:cs="Times New Roman"/>
          <w:u w:val="single"/>
        </w:rPr>
        <w:t>:</w:t>
      </w: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1016"/>
      </w:tblGrid>
      <w:tr w:rsidR="00292F77" w:rsidTr="00CB1577">
        <w:tc>
          <w:tcPr>
            <w:tcW w:w="11016" w:type="dxa"/>
            <w:shd w:val="clear" w:color="auto" w:fill="E5DFEC" w:themeFill="accent4" w:themeFillTint="33"/>
          </w:tcPr>
          <w:p w:rsidR="00292F77" w:rsidRDefault="00292F77" w:rsidP="00292F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A7D77">
              <w:rPr>
                <w:rFonts w:ascii="Consolas" w:hAnsi="Consolas" w:cs="Consolas"/>
                <w:color w:val="000000"/>
                <w:sz w:val="20"/>
                <w:szCs w:val="20"/>
              </w:rPr>
              <w:t>save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Album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292F77" w:rsidRDefault="00292F77" w:rsidP="00292F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albumBuffer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faceObj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.serializeRecogntionAlbum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92F77" w:rsidRDefault="00292F77" w:rsidP="00292F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settings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getSharedPreferences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(“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ALBUM_NAME”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0);</w:t>
            </w:r>
          </w:p>
          <w:p w:rsidR="00292F77" w:rsidRDefault="00292F77" w:rsidP="00292F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editor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settings.edit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92F77" w:rsidRDefault="00292F77" w:rsidP="00292F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editor.putString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myByteArray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albumBuffer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92F77" w:rsidRDefault="00292F77" w:rsidP="00292F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editor.commit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92F77" w:rsidRDefault="00292F77" w:rsidP="00292F77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292F77" w:rsidRDefault="00CB1577" w:rsidP="00292F7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  </w:t>
      </w:r>
    </w:p>
    <w:p w:rsidR="00CB1577" w:rsidRDefault="00CB1577" w:rsidP="00CB1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application returns back, we can de-serialize the album for re-use. </w:t>
      </w:r>
    </w:p>
    <w:p w:rsidR="00CB1577" w:rsidRDefault="00CB1577" w:rsidP="00CB1577">
      <w:pPr>
        <w:rPr>
          <w:rFonts w:ascii="Times New Roman" w:hAnsi="Times New Roman" w:cs="Times New Roman"/>
        </w:rPr>
      </w:pPr>
    </w:p>
    <w:p w:rsidR="00CB1577" w:rsidRDefault="00CB1577" w:rsidP="00CB1577">
      <w:pPr>
        <w:rPr>
          <w:rFonts w:ascii="Times New Roman" w:hAnsi="Times New Roman" w:cs="Times New Roman"/>
        </w:rPr>
      </w:pPr>
    </w:p>
    <w:p w:rsidR="00CB1577" w:rsidRDefault="00CB1577" w:rsidP="00CB1577">
      <w:pPr>
        <w:rPr>
          <w:rFonts w:ascii="Times New Roman" w:hAnsi="Times New Roman" w:cs="Times New Roman"/>
          <w:u w:val="single"/>
        </w:rPr>
      </w:pPr>
      <w:r w:rsidRPr="00CB1577">
        <w:rPr>
          <w:rFonts w:ascii="Times New Roman" w:hAnsi="Times New Roman" w:cs="Times New Roman"/>
          <w:u w:val="single"/>
        </w:rPr>
        <w:t>Sample code to de-serialize an album for re-use:</w:t>
      </w: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11016"/>
      </w:tblGrid>
      <w:tr w:rsidR="00CB1577" w:rsidTr="00CB1577">
        <w:tc>
          <w:tcPr>
            <w:tcW w:w="11016" w:type="dxa"/>
            <w:shd w:val="clear" w:color="auto" w:fill="E5DFEC" w:themeFill="accent4" w:themeFillTint="33"/>
          </w:tcPr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A7D77">
              <w:rPr>
                <w:rFonts w:ascii="Consolas" w:hAnsi="Consolas" w:cs="Consolas"/>
                <w:color w:val="000000"/>
                <w:sz w:val="20"/>
                <w:szCs w:val="20"/>
              </w:rPr>
              <w:t>load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Album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settings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getSharedPreferences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3C168C">
              <w:rPr>
                <w:rFonts w:ascii="Consolas" w:hAnsi="Consolas" w:cs="Consolas"/>
                <w:color w:val="00000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ALBUM_NAME</w:t>
            </w:r>
            <w:r w:rsidR="003C168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”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0);</w:t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settings.getString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myByteArray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array=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String[] split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stringArray.substring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stringArray.length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()-1).split(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array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split.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split.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i++) {</w:t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array[i]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Byte.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parseByte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(split[i]);</w:t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faceObj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.deserializeRecognitionAlbum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(array);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"De-Serialized my album"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B1577" w:rsidRDefault="00CB1577" w:rsidP="00CB15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B1577" w:rsidRDefault="00CB1577" w:rsidP="00CB1577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CB1577" w:rsidRPr="00CB1577" w:rsidRDefault="00CB1577" w:rsidP="00CB1577">
      <w:pPr>
        <w:rPr>
          <w:rFonts w:ascii="Times New Roman" w:hAnsi="Times New Roman" w:cs="Times New Roman"/>
          <w:u w:val="single"/>
        </w:rPr>
      </w:pPr>
    </w:p>
    <w:sectPr w:rsidR="00CB1577" w:rsidRPr="00CB1577" w:rsidSect="002C0BE9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601E"/>
    <w:multiLevelType w:val="hybridMultilevel"/>
    <w:tmpl w:val="E7E03A42"/>
    <w:lvl w:ilvl="0" w:tplc="6B868A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87D2E"/>
    <w:multiLevelType w:val="hybridMultilevel"/>
    <w:tmpl w:val="688A108C"/>
    <w:lvl w:ilvl="0" w:tplc="124A1E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5DE5456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73491F"/>
    <w:multiLevelType w:val="hybridMultilevel"/>
    <w:tmpl w:val="C150A112"/>
    <w:lvl w:ilvl="0" w:tplc="DECCCC8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630AB"/>
    <w:multiLevelType w:val="multilevel"/>
    <w:tmpl w:val="9678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E276BF"/>
    <w:multiLevelType w:val="multilevel"/>
    <w:tmpl w:val="C12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FE308BE"/>
    <w:multiLevelType w:val="hybridMultilevel"/>
    <w:tmpl w:val="3E64D1E4"/>
    <w:lvl w:ilvl="0" w:tplc="95D22D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6B"/>
    <w:rsid w:val="000060F1"/>
    <w:rsid w:val="00022175"/>
    <w:rsid w:val="00073AED"/>
    <w:rsid w:val="000D6104"/>
    <w:rsid w:val="000F7643"/>
    <w:rsid w:val="00121DC7"/>
    <w:rsid w:val="00154DD1"/>
    <w:rsid w:val="001F3433"/>
    <w:rsid w:val="002241C9"/>
    <w:rsid w:val="00227D61"/>
    <w:rsid w:val="00231C5A"/>
    <w:rsid w:val="002718D3"/>
    <w:rsid w:val="00292F77"/>
    <w:rsid w:val="002B309A"/>
    <w:rsid w:val="002C0BE9"/>
    <w:rsid w:val="002C3BF0"/>
    <w:rsid w:val="003C168C"/>
    <w:rsid w:val="003E13D9"/>
    <w:rsid w:val="004006BC"/>
    <w:rsid w:val="00402645"/>
    <w:rsid w:val="0045190D"/>
    <w:rsid w:val="0045482F"/>
    <w:rsid w:val="00560022"/>
    <w:rsid w:val="005B7526"/>
    <w:rsid w:val="005E12B4"/>
    <w:rsid w:val="00621538"/>
    <w:rsid w:val="0063211B"/>
    <w:rsid w:val="00666B3D"/>
    <w:rsid w:val="00684E54"/>
    <w:rsid w:val="006A5501"/>
    <w:rsid w:val="006B42EA"/>
    <w:rsid w:val="006D0821"/>
    <w:rsid w:val="006D576B"/>
    <w:rsid w:val="0071160F"/>
    <w:rsid w:val="00762173"/>
    <w:rsid w:val="00772CF3"/>
    <w:rsid w:val="0077573B"/>
    <w:rsid w:val="007867C0"/>
    <w:rsid w:val="007C3B68"/>
    <w:rsid w:val="00813045"/>
    <w:rsid w:val="008157BA"/>
    <w:rsid w:val="00831818"/>
    <w:rsid w:val="00850C31"/>
    <w:rsid w:val="0085582D"/>
    <w:rsid w:val="00857A5D"/>
    <w:rsid w:val="00857F74"/>
    <w:rsid w:val="00866D23"/>
    <w:rsid w:val="008D4D0D"/>
    <w:rsid w:val="008D7304"/>
    <w:rsid w:val="008F5687"/>
    <w:rsid w:val="00900807"/>
    <w:rsid w:val="00922649"/>
    <w:rsid w:val="00941AA9"/>
    <w:rsid w:val="009647CE"/>
    <w:rsid w:val="0097520D"/>
    <w:rsid w:val="00A32AB0"/>
    <w:rsid w:val="00A81775"/>
    <w:rsid w:val="00AA1ED6"/>
    <w:rsid w:val="00B6444D"/>
    <w:rsid w:val="00B7025B"/>
    <w:rsid w:val="00B72C1D"/>
    <w:rsid w:val="00B72E6B"/>
    <w:rsid w:val="00BA28C9"/>
    <w:rsid w:val="00BE5D2D"/>
    <w:rsid w:val="00C51AAF"/>
    <w:rsid w:val="00CB1577"/>
    <w:rsid w:val="00CC3D7F"/>
    <w:rsid w:val="00CD3862"/>
    <w:rsid w:val="00D27C6B"/>
    <w:rsid w:val="00E06762"/>
    <w:rsid w:val="00F54672"/>
    <w:rsid w:val="00F90ED8"/>
    <w:rsid w:val="00F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C0BE9"/>
    <w:rPr>
      <w:sz w:val="16"/>
      <w:szCs w:val="16"/>
    </w:rPr>
  </w:style>
  <w:style w:type="table" w:styleId="TableGrid">
    <w:name w:val="Table Grid"/>
    <w:basedOn w:val="TableNormal"/>
    <w:uiPriority w:val="59"/>
    <w:rsid w:val="00E06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72CF3"/>
  </w:style>
  <w:style w:type="paragraph" w:styleId="CommentText">
    <w:name w:val="annotation text"/>
    <w:basedOn w:val="Normal"/>
    <w:link w:val="CommentTextChar"/>
    <w:uiPriority w:val="99"/>
    <w:semiHidden/>
    <w:unhideWhenUsed/>
    <w:rsid w:val="00866D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D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D2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1C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C0BE9"/>
    <w:rPr>
      <w:sz w:val="16"/>
      <w:szCs w:val="16"/>
    </w:rPr>
  </w:style>
  <w:style w:type="table" w:styleId="TableGrid">
    <w:name w:val="Table Grid"/>
    <w:basedOn w:val="TableNormal"/>
    <w:uiPriority w:val="59"/>
    <w:rsid w:val="00E06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72CF3"/>
  </w:style>
  <w:style w:type="paragraph" w:styleId="CommentText">
    <w:name w:val="annotation text"/>
    <w:basedOn w:val="Normal"/>
    <w:link w:val="CommentTextChar"/>
    <w:uiPriority w:val="99"/>
    <w:semiHidden/>
    <w:unhideWhenUsed/>
    <w:rsid w:val="00866D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D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D2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31C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4A254-0D7B-45B4-A558-9046E23D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Qualcomm User</cp:lastModifiedBy>
  <cp:revision>8</cp:revision>
  <cp:lastPrinted>2014-02-21T00:20:00Z</cp:lastPrinted>
  <dcterms:created xsi:type="dcterms:W3CDTF">2014-02-21T18:29:00Z</dcterms:created>
  <dcterms:modified xsi:type="dcterms:W3CDTF">2014-03-06T21:23:00Z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Facial Recognition User Guide</vt:lpwstr>
  </property>
  <property fmtid="{D5CDD505-2E9C-101B-9397-08002B2CF9AE}" pid="4" name="_AuthorEmail">
    <vt:lpwstr>charper@quicinc.com</vt:lpwstr>
  </property>
  <property fmtid="{D5CDD505-2E9C-101B-9397-08002B2CF9AE}" pid="5" name="_AuthorEmailDisplayName">
    <vt:lpwstr>Harper, Cary</vt:lpwstr>
  </property>
  <property fmtid="{D5CDD505-2E9C-101B-9397-08002B2CF9AE}" pid="6" name="_AdHocReviewCycleID">
    <vt:i4>2115639011</vt:i4>
  </property>
  <property fmtid="{D5CDD505-2E9C-101B-9397-08002B2CF9AE}" pid="7" name="_PreviousAdHocReviewCycleID">
    <vt:i4>928450138</vt:i4>
  </property>
</Properties>
</file>